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4BB" w:rsidRPr="00D314E0" w:rsidRDefault="009025D5" w:rsidP="00D314E0">
      <w:pPr>
        <w:pStyle w:val="Titre1"/>
        <w:spacing w:before="0" w:after="200"/>
        <w:rPr>
          <w:rFonts w:ascii="Times New Roman" w:hAnsi="Times New Roman" w:cs="Times New Roman"/>
          <w:color w:val="000000"/>
          <w:lang w:bidi="ar-SA"/>
        </w:rPr>
      </w:pPr>
      <w:bookmarkStart w:id="0" w:name="_Toc334396351"/>
      <w:r w:rsidRPr="009025D5">
        <w:rPr>
          <w:rFonts w:ascii="Times New Roman" w:hAnsi="Times New Roman" w:cs="Times New Roman"/>
          <w:color w:val="000000"/>
          <w:lang w:bidi="ar-SA"/>
        </w:rPr>
        <w:t xml:space="preserve">I. </w:t>
      </w:r>
      <w:r w:rsidR="00B754BB" w:rsidRPr="009025D5">
        <w:rPr>
          <w:rFonts w:ascii="Times New Roman" w:hAnsi="Times New Roman" w:cs="Times New Roman"/>
          <w:color w:val="000000"/>
          <w:lang w:bidi="ar-SA"/>
        </w:rPr>
        <w:t>Introduction</w:t>
      </w:r>
      <w:r w:rsidR="00DF5314">
        <w:rPr>
          <w:rFonts w:ascii="Times New Roman" w:hAnsi="Times New Roman" w:cs="Times New Roman"/>
          <w:color w:val="000000"/>
          <w:lang w:bidi="ar-SA"/>
        </w:rPr>
        <w:t> :</w:t>
      </w:r>
      <w:bookmarkEnd w:id="0"/>
    </w:p>
    <w:p w:rsidR="00217E90" w:rsidRPr="009025D5" w:rsidRDefault="00DF5314" w:rsidP="00B754BB">
      <w:pPr>
        <w:autoSpaceDE w:val="0"/>
        <w:autoSpaceDN w:val="0"/>
        <w:adjustRightInd w:val="0"/>
        <w:spacing w:after="0" w:line="240" w:lineRule="auto"/>
        <w:rPr>
          <w:rFonts w:ascii="Times New Roman" w:hAnsi="Times New Roman" w:cs="Times New Roman"/>
          <w:bCs/>
          <w:color w:val="000000"/>
          <w:sz w:val="24"/>
          <w:szCs w:val="24"/>
          <w:lang w:bidi="ar-SA"/>
        </w:rPr>
      </w:pPr>
      <w:r>
        <w:rPr>
          <w:rFonts w:ascii="Times New Roman" w:hAnsi="Times New Roman" w:cs="Times New Roman"/>
          <w:bCs/>
          <w:color w:val="000000"/>
          <w:sz w:val="24"/>
          <w:szCs w:val="24"/>
          <w:lang w:bidi="ar-SA"/>
        </w:rPr>
        <w:tab/>
      </w:r>
      <w:commentRangeStart w:id="1"/>
      <w:r w:rsidR="00DB45AF" w:rsidRPr="009025D5">
        <w:rPr>
          <w:rFonts w:ascii="Times New Roman" w:hAnsi="Times New Roman" w:cs="Times New Roman"/>
          <w:bCs/>
          <w:color w:val="000000"/>
          <w:sz w:val="24"/>
          <w:szCs w:val="24"/>
          <w:lang w:bidi="ar-SA"/>
        </w:rPr>
        <w:t>Ce chapitre nous permettra d’avoir une vue générale sur l’entreprise ENIEM comme organisme  d’accueil ainsi les objectifs de notre application.</w:t>
      </w:r>
    </w:p>
    <w:p w:rsidR="00DB45AF" w:rsidRPr="009025D5" w:rsidRDefault="00DB45AF" w:rsidP="00B754BB">
      <w:pPr>
        <w:autoSpaceDE w:val="0"/>
        <w:autoSpaceDN w:val="0"/>
        <w:adjustRightInd w:val="0"/>
        <w:spacing w:after="0" w:line="240" w:lineRule="auto"/>
        <w:rPr>
          <w:rFonts w:ascii="Times New Roman" w:hAnsi="Times New Roman" w:cs="Times New Roman"/>
          <w:bCs/>
          <w:color w:val="000000"/>
          <w:sz w:val="24"/>
          <w:szCs w:val="24"/>
          <w:lang w:bidi="ar-SA"/>
        </w:rPr>
      </w:pPr>
    </w:p>
    <w:p w:rsidR="00B754BB" w:rsidRPr="005F2845" w:rsidRDefault="009D763C" w:rsidP="005F2845">
      <w:pPr>
        <w:pStyle w:val="Titre1"/>
        <w:spacing w:before="0" w:after="200"/>
        <w:rPr>
          <w:rFonts w:ascii="Times New Roman" w:hAnsi="Times New Roman" w:cs="Times New Roman"/>
          <w:color w:val="000000"/>
          <w:lang w:bidi="ar-SA"/>
        </w:rPr>
      </w:pPr>
      <w:bookmarkStart w:id="2" w:name="_Toc334396352"/>
      <w:commentRangeEnd w:id="1"/>
      <w:r>
        <w:rPr>
          <w:rStyle w:val="Marquedecommentaire"/>
          <w:rFonts w:asciiTheme="minorHAnsi" w:eastAsiaTheme="minorHAnsi" w:hAnsiTheme="minorHAnsi" w:cstheme="minorBidi"/>
          <w:b w:val="0"/>
          <w:bCs w:val="0"/>
          <w:color w:val="auto"/>
        </w:rPr>
        <w:commentReference w:id="1"/>
      </w:r>
      <w:r w:rsidR="009025D5" w:rsidRPr="00D314E0">
        <w:rPr>
          <w:rFonts w:ascii="Times New Roman" w:hAnsi="Times New Roman" w:cs="Times New Roman"/>
          <w:color w:val="000000"/>
          <w:lang w:bidi="ar-SA"/>
        </w:rPr>
        <w:t xml:space="preserve">II. </w:t>
      </w:r>
      <w:r w:rsidR="00B754BB" w:rsidRPr="00D314E0">
        <w:rPr>
          <w:rFonts w:ascii="Times New Roman" w:hAnsi="Times New Roman" w:cs="Times New Roman"/>
          <w:color w:val="000000"/>
          <w:lang w:bidi="ar-SA"/>
        </w:rPr>
        <w:t>ENIEM</w:t>
      </w:r>
      <w:r w:rsidR="00DF5314" w:rsidRPr="00D314E0">
        <w:rPr>
          <w:rFonts w:ascii="Times New Roman" w:hAnsi="Times New Roman" w:cs="Times New Roman"/>
          <w:color w:val="000000"/>
          <w:lang w:bidi="ar-SA"/>
        </w:rPr>
        <w:t> :</w:t>
      </w:r>
      <w:bookmarkEnd w:id="2"/>
    </w:p>
    <w:p w:rsidR="00804C80" w:rsidRPr="00FA388E" w:rsidRDefault="00804C80" w:rsidP="005F2845">
      <w:pPr>
        <w:pStyle w:val="Titre2"/>
        <w:spacing w:before="0"/>
        <w:ind w:left="357"/>
        <w:rPr>
          <w:rFonts w:ascii="Times New Roman" w:hAnsi="Times New Roman" w:cs="Times New Roman"/>
          <w:color w:val="000000"/>
        </w:rPr>
      </w:pPr>
      <w:bookmarkStart w:id="3" w:name="_Toc334396353"/>
      <w:r w:rsidRPr="003A4425">
        <w:rPr>
          <w:rFonts w:ascii="Times New Roman" w:hAnsi="Times New Roman" w:cs="Times New Roman"/>
          <w:color w:val="000000"/>
        </w:rPr>
        <w:t>II.1. Situation géographique</w:t>
      </w:r>
      <w:r w:rsidR="00DF5314">
        <w:rPr>
          <w:rFonts w:ascii="Times New Roman" w:hAnsi="Times New Roman" w:cs="Times New Roman"/>
          <w:color w:val="000000"/>
        </w:rPr>
        <w:t> :</w:t>
      </w:r>
      <w:bookmarkEnd w:id="3"/>
    </w:p>
    <w:p w:rsidR="00A51660" w:rsidRPr="009025D5" w:rsidRDefault="00A51660" w:rsidP="00A51660">
      <w:pPr>
        <w:autoSpaceDE w:val="0"/>
        <w:autoSpaceDN w:val="0"/>
        <w:adjustRightInd w:val="0"/>
        <w:spacing w:after="0" w:line="240" w:lineRule="auto"/>
        <w:ind w:left="360"/>
        <w:rPr>
          <w:rFonts w:ascii="Times New Roman" w:hAnsi="Times New Roman" w:cs="Times New Roman"/>
          <w:b/>
          <w:bCs/>
          <w:color w:val="000000"/>
          <w:sz w:val="24"/>
          <w:szCs w:val="24"/>
          <w:lang w:bidi="ar-SA"/>
        </w:rPr>
      </w:pPr>
    </w:p>
    <w:p w:rsidR="00A51660" w:rsidRPr="009025D5" w:rsidRDefault="00DF5314" w:rsidP="00DF5314">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A51660" w:rsidRPr="009025D5">
        <w:rPr>
          <w:rFonts w:ascii="Times New Roman" w:hAnsi="Times New Roman" w:cs="Times New Roman"/>
          <w:sz w:val="24"/>
          <w:szCs w:val="24"/>
          <w:lang w:bidi="ar-SA"/>
        </w:rPr>
        <w:t>L’ENIEM (Entreprise Nationale des Industries de l’Electroménager), est une entreprise publique économique de droit algérien (EPE).Son siège social se situe à la wilaya de TIZI OUZOU, les unités de productions : froid, cuisson et climatisation sont implantées à la zone industrielle AISSAT IDIR de Oued AISSI, distance de 10Km de la ville de TIZI OUZOU, la filiale sanitaire est installée à MILIANA, wilaya de AIN DEFLA et la filiale lampe à MOHAMMADIA, wilaya de MASCARA.</w:t>
      </w:r>
    </w:p>
    <w:p w:rsidR="00DB45AF" w:rsidRPr="009025D5" w:rsidRDefault="00DB45AF" w:rsidP="00A51660">
      <w:pPr>
        <w:pStyle w:val="Paragraphedeliste"/>
        <w:autoSpaceDE w:val="0"/>
        <w:autoSpaceDN w:val="0"/>
        <w:adjustRightInd w:val="0"/>
        <w:spacing w:after="0" w:line="240" w:lineRule="auto"/>
        <w:ind w:left="0"/>
        <w:rPr>
          <w:rFonts w:ascii="Times New Roman" w:hAnsi="Times New Roman" w:cs="Times New Roman"/>
          <w:b/>
          <w:bCs/>
          <w:color w:val="000000"/>
          <w:sz w:val="24"/>
          <w:szCs w:val="24"/>
          <w:lang w:bidi="ar-SA"/>
        </w:rPr>
      </w:pPr>
    </w:p>
    <w:p w:rsidR="00B754BB" w:rsidRPr="009025D5" w:rsidRDefault="00B754BB" w:rsidP="00B754BB">
      <w:pPr>
        <w:pStyle w:val="Paragraphedeliste"/>
        <w:autoSpaceDE w:val="0"/>
        <w:autoSpaceDN w:val="0"/>
        <w:adjustRightInd w:val="0"/>
        <w:spacing w:after="0" w:line="240" w:lineRule="auto"/>
        <w:rPr>
          <w:rFonts w:ascii="Times New Roman" w:hAnsi="Times New Roman" w:cs="Times New Roman"/>
          <w:b/>
          <w:bCs/>
          <w:color w:val="000000"/>
          <w:sz w:val="24"/>
          <w:szCs w:val="24"/>
          <w:lang w:bidi="ar-SA"/>
        </w:rPr>
      </w:pPr>
    </w:p>
    <w:p w:rsidR="00804C80" w:rsidRPr="00FA388E" w:rsidRDefault="00804C80" w:rsidP="00FA388E">
      <w:pPr>
        <w:pStyle w:val="Titre2"/>
        <w:spacing w:before="0"/>
        <w:ind w:left="357"/>
        <w:rPr>
          <w:rFonts w:ascii="Times New Roman" w:hAnsi="Times New Roman" w:cs="Times New Roman"/>
          <w:color w:val="000000"/>
        </w:rPr>
      </w:pPr>
      <w:bookmarkStart w:id="4" w:name="_Toc334396354"/>
      <w:r w:rsidRPr="003A4425">
        <w:rPr>
          <w:rFonts w:ascii="Times New Roman" w:hAnsi="Times New Roman" w:cs="Times New Roman"/>
          <w:color w:val="000000"/>
        </w:rPr>
        <w:t>II.2. Historique</w:t>
      </w:r>
      <w:r w:rsidR="00DF5314">
        <w:rPr>
          <w:rFonts w:ascii="Times New Roman" w:hAnsi="Times New Roman" w:cs="Times New Roman"/>
          <w:color w:val="000000"/>
        </w:rPr>
        <w:t> :</w:t>
      </w:r>
      <w:bookmarkEnd w:id="4"/>
    </w:p>
    <w:p w:rsidR="00A51660" w:rsidRPr="009025D5" w:rsidRDefault="00A51660" w:rsidP="00A51660">
      <w:pPr>
        <w:autoSpaceDE w:val="0"/>
        <w:autoSpaceDN w:val="0"/>
        <w:adjustRightInd w:val="0"/>
        <w:spacing w:after="0" w:line="240" w:lineRule="auto"/>
        <w:rPr>
          <w:rFonts w:ascii="Times New Roman" w:hAnsi="Times New Roman" w:cs="Times New Roman"/>
          <w:b/>
          <w:bCs/>
          <w:color w:val="000000"/>
          <w:sz w:val="24"/>
          <w:szCs w:val="24"/>
          <w:lang w:bidi="ar-SA"/>
        </w:rPr>
      </w:pPr>
    </w:p>
    <w:p w:rsidR="00FB57A7" w:rsidRPr="009025D5" w:rsidRDefault="00CC351D" w:rsidP="00CC351D">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FB57A7" w:rsidRPr="009025D5">
        <w:rPr>
          <w:rFonts w:ascii="Times New Roman" w:hAnsi="Times New Roman" w:cs="Times New Roman"/>
          <w:sz w:val="24"/>
          <w:szCs w:val="24"/>
          <w:lang w:bidi="ar-SA"/>
        </w:rPr>
        <w:t xml:space="preserve">L’entreprise nationale des industries de </w:t>
      </w:r>
      <w:r w:rsidR="006F1041" w:rsidRPr="009025D5">
        <w:rPr>
          <w:rFonts w:ascii="Times New Roman" w:hAnsi="Times New Roman" w:cs="Times New Roman"/>
          <w:sz w:val="24"/>
          <w:szCs w:val="24"/>
          <w:lang w:bidi="ar-SA"/>
        </w:rPr>
        <w:t>l’électroménager</w:t>
      </w:r>
      <w:r w:rsidR="00FB57A7" w:rsidRPr="009025D5">
        <w:rPr>
          <w:rFonts w:ascii="Times New Roman" w:hAnsi="Times New Roman" w:cs="Times New Roman"/>
          <w:sz w:val="24"/>
          <w:szCs w:val="24"/>
          <w:lang w:bidi="ar-SA"/>
        </w:rPr>
        <w:t xml:space="preserve"> ENIEM est issue de la restructuration organique de la SONELEC (société nationale de fabrication et montage du matériel électrique et électronique).</w:t>
      </w:r>
    </w:p>
    <w:p w:rsidR="00FB57A7" w:rsidRPr="009025D5" w:rsidRDefault="00FB57A7" w:rsidP="00FB57A7">
      <w:pPr>
        <w:autoSpaceDE w:val="0"/>
        <w:autoSpaceDN w:val="0"/>
        <w:adjustRightInd w:val="0"/>
        <w:spacing w:after="0" w:line="240" w:lineRule="auto"/>
        <w:rPr>
          <w:rFonts w:ascii="Times New Roman" w:hAnsi="Times New Roman" w:cs="Times New Roman"/>
          <w:sz w:val="24"/>
          <w:szCs w:val="24"/>
          <w:lang w:bidi="ar-SA"/>
        </w:rPr>
      </w:pPr>
    </w:p>
    <w:p w:rsidR="00FB57A7" w:rsidRPr="009025D5" w:rsidRDefault="00FB57A7" w:rsidP="00CC351D">
      <w:pPr>
        <w:autoSpaceDE w:val="0"/>
        <w:autoSpaceDN w:val="0"/>
        <w:adjustRightInd w:val="0"/>
        <w:spacing w:after="0" w:line="240" w:lineRule="auto"/>
        <w:jc w:val="both"/>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Elle a été </w:t>
      </w:r>
      <w:r w:rsidR="00942F04" w:rsidRPr="009025D5">
        <w:rPr>
          <w:rFonts w:ascii="Times New Roman" w:hAnsi="Times New Roman" w:cs="Times New Roman"/>
          <w:sz w:val="24"/>
          <w:szCs w:val="24"/>
          <w:lang w:bidi="ar-SA"/>
        </w:rPr>
        <w:t>créé</w:t>
      </w:r>
      <w:r w:rsidRPr="009025D5">
        <w:rPr>
          <w:rFonts w:ascii="Times New Roman" w:hAnsi="Times New Roman" w:cs="Times New Roman"/>
          <w:sz w:val="24"/>
          <w:szCs w:val="24"/>
          <w:lang w:bidi="ar-SA"/>
        </w:rPr>
        <w:t xml:space="preserve"> en vertu du décret N°83-19 du 02 janvier 1983. </w:t>
      </w:r>
      <w:r w:rsidR="00061FEC" w:rsidRPr="009025D5">
        <w:rPr>
          <w:rFonts w:ascii="Times New Roman" w:hAnsi="Times New Roman" w:cs="Times New Roman"/>
          <w:sz w:val="24"/>
          <w:szCs w:val="24"/>
          <w:lang w:bidi="ar-SA"/>
        </w:rPr>
        <w:t>L’entreprise</w:t>
      </w:r>
      <w:r w:rsidRPr="009025D5">
        <w:rPr>
          <w:rFonts w:ascii="Times New Roman" w:hAnsi="Times New Roman" w:cs="Times New Roman"/>
          <w:sz w:val="24"/>
          <w:szCs w:val="24"/>
          <w:lang w:bidi="ar-SA"/>
        </w:rPr>
        <w:t xml:space="preserve"> a été chargée de la production et la commercialisation des produits électroménagers et disposait à sa création de :</w:t>
      </w:r>
    </w:p>
    <w:p w:rsidR="00FB57A7" w:rsidRPr="009025D5" w:rsidRDefault="00FB57A7" w:rsidP="00FB57A7">
      <w:pPr>
        <w:autoSpaceDE w:val="0"/>
        <w:autoSpaceDN w:val="0"/>
        <w:adjustRightInd w:val="0"/>
        <w:spacing w:after="0" w:line="240" w:lineRule="auto"/>
        <w:rPr>
          <w:rFonts w:ascii="Times New Roman" w:hAnsi="Times New Roman" w:cs="Times New Roman"/>
          <w:sz w:val="24"/>
          <w:szCs w:val="24"/>
          <w:lang w:bidi="ar-SA"/>
        </w:rPr>
      </w:pPr>
    </w:p>
    <w:p w:rsidR="00FB57A7" w:rsidRPr="009025D5" w:rsidRDefault="00FB57A7" w:rsidP="00FB57A7">
      <w:pPr>
        <w:pStyle w:val="Paragraphedeliste"/>
        <w:numPr>
          <w:ilvl w:val="0"/>
          <w:numId w:val="44"/>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Complexe d’appareil</w:t>
      </w:r>
      <w:r w:rsidR="00282C67" w:rsidRPr="009025D5">
        <w:rPr>
          <w:rFonts w:ascii="Times New Roman" w:hAnsi="Times New Roman" w:cs="Times New Roman"/>
          <w:sz w:val="24"/>
          <w:szCs w:val="24"/>
          <w:lang w:bidi="ar-SA"/>
        </w:rPr>
        <w:t>s électroménagers (CAM) de Tizi-Ouzou</w:t>
      </w:r>
      <w:r w:rsidRPr="009025D5">
        <w:rPr>
          <w:rFonts w:ascii="Times New Roman" w:hAnsi="Times New Roman" w:cs="Times New Roman"/>
          <w:sz w:val="24"/>
          <w:szCs w:val="24"/>
          <w:lang w:bidi="ar-SA"/>
        </w:rPr>
        <w:t>, entré en production en</w:t>
      </w:r>
    </w:p>
    <w:p w:rsidR="00FB57A7" w:rsidRPr="009025D5" w:rsidRDefault="00FB57A7" w:rsidP="00FB57A7">
      <w:p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            juin 1977.</w:t>
      </w:r>
    </w:p>
    <w:p w:rsidR="00FB57A7" w:rsidRPr="009025D5" w:rsidRDefault="00FB57A7" w:rsidP="00FB57A7">
      <w:pPr>
        <w:pStyle w:val="Paragraphedeliste"/>
        <w:numPr>
          <w:ilvl w:val="0"/>
          <w:numId w:val="44"/>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Unité lampes de Mohammedia(ULM), entrée en production en juin 1979.</w:t>
      </w:r>
    </w:p>
    <w:p w:rsidR="00FB57A7" w:rsidRPr="009025D5" w:rsidRDefault="00FB57A7" w:rsidP="00FB57A7">
      <w:pPr>
        <w:pStyle w:val="Paragraphedeliste"/>
        <w:autoSpaceDE w:val="0"/>
        <w:autoSpaceDN w:val="0"/>
        <w:adjustRightInd w:val="0"/>
        <w:spacing w:after="0" w:line="240" w:lineRule="auto"/>
        <w:rPr>
          <w:rFonts w:ascii="Times New Roman" w:hAnsi="Times New Roman" w:cs="Times New Roman"/>
          <w:sz w:val="24"/>
          <w:szCs w:val="24"/>
          <w:lang w:bidi="ar-SA"/>
        </w:rPr>
      </w:pPr>
    </w:p>
    <w:p w:rsidR="00FB57A7" w:rsidRPr="009025D5" w:rsidRDefault="00FB57A7" w:rsidP="00CC351D">
      <w:pPr>
        <w:autoSpaceDE w:val="0"/>
        <w:autoSpaceDN w:val="0"/>
        <w:adjustRightInd w:val="0"/>
        <w:spacing w:after="0" w:line="240" w:lineRule="auto"/>
        <w:jc w:val="both"/>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       Le statut de l’ENIEM est passé d’une entreprise publique et économique (EPE) à celui d’une société par actions (SPA). Ainsi elle est passée à l’autonomie le 08 octobre 1989 avec un capital social de 40.000.00 DA. Depuis 1996, l’entreprise est organisée en unités, et filialise l’unité lampes de Mohammedia.</w:t>
      </w:r>
    </w:p>
    <w:p w:rsidR="00FB57A7" w:rsidRPr="009025D5" w:rsidRDefault="00FB57A7" w:rsidP="00FB57A7">
      <w:pPr>
        <w:autoSpaceDE w:val="0"/>
        <w:autoSpaceDN w:val="0"/>
        <w:adjustRightInd w:val="0"/>
        <w:spacing w:after="0" w:line="240" w:lineRule="auto"/>
        <w:rPr>
          <w:rFonts w:ascii="Times New Roman" w:hAnsi="Times New Roman" w:cs="Times New Roman"/>
          <w:sz w:val="24"/>
          <w:szCs w:val="24"/>
          <w:lang w:bidi="ar-SA"/>
        </w:rPr>
      </w:pPr>
    </w:p>
    <w:p w:rsidR="00FB57A7" w:rsidRPr="009025D5" w:rsidRDefault="00CC351D" w:rsidP="00CC351D">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FB57A7" w:rsidRPr="009025D5">
        <w:rPr>
          <w:rFonts w:ascii="Times New Roman" w:hAnsi="Times New Roman" w:cs="Times New Roman"/>
          <w:sz w:val="24"/>
          <w:szCs w:val="24"/>
          <w:lang w:bidi="ar-SA"/>
        </w:rPr>
        <w:t>L’ENIEM est la première entreprise de Maghreb à être certifiée ISO 9002 depuis le premier juillet 1998 par les experts de l’association française de l’assurance de la qualité</w:t>
      </w:r>
    </w:p>
    <w:p w:rsidR="00CC351D" w:rsidRDefault="00FB57A7" w:rsidP="00CC351D">
      <w:pPr>
        <w:autoSpaceDE w:val="0"/>
        <w:autoSpaceDN w:val="0"/>
        <w:adjustRightInd w:val="0"/>
        <w:spacing w:after="0" w:line="240" w:lineRule="auto"/>
        <w:jc w:val="both"/>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(AFAQ), puis gratifiée en 2003 de l’ISO 9001 &lt;&lt;version 2000&gt;&gt;. </w:t>
      </w:r>
    </w:p>
    <w:p w:rsidR="00FB57A7" w:rsidRPr="009025D5" w:rsidRDefault="00FB57A7" w:rsidP="00CC351D">
      <w:pPr>
        <w:autoSpaceDE w:val="0"/>
        <w:autoSpaceDN w:val="0"/>
        <w:adjustRightInd w:val="0"/>
        <w:spacing w:after="0" w:line="240" w:lineRule="auto"/>
        <w:jc w:val="both"/>
        <w:rPr>
          <w:rFonts w:ascii="Times New Roman" w:hAnsi="Times New Roman" w:cs="Times New Roman"/>
          <w:sz w:val="24"/>
          <w:szCs w:val="24"/>
          <w:lang w:bidi="ar-SA"/>
        </w:rPr>
      </w:pPr>
      <w:r w:rsidRPr="009025D5">
        <w:rPr>
          <w:rFonts w:ascii="Times New Roman" w:hAnsi="Times New Roman" w:cs="Times New Roman"/>
          <w:sz w:val="24"/>
          <w:szCs w:val="24"/>
          <w:lang w:bidi="ar-SA"/>
        </w:rPr>
        <w:t>A noter que les produits</w:t>
      </w:r>
      <w:r w:rsidR="00CC351D">
        <w:rPr>
          <w:rFonts w:ascii="Times New Roman" w:hAnsi="Times New Roman" w:cs="Times New Roman"/>
          <w:sz w:val="24"/>
          <w:szCs w:val="24"/>
          <w:lang w:bidi="ar-SA"/>
        </w:rPr>
        <w:t xml:space="preserve"> </w:t>
      </w:r>
      <w:r w:rsidRPr="009025D5">
        <w:rPr>
          <w:rFonts w:ascii="Times New Roman" w:hAnsi="Times New Roman" w:cs="Times New Roman"/>
          <w:sz w:val="24"/>
          <w:szCs w:val="24"/>
          <w:lang w:bidi="ar-SA"/>
        </w:rPr>
        <w:t>ENIEM sont 0% cfc (chlorofluoro carbones), et ce depuis 1997.</w:t>
      </w:r>
    </w:p>
    <w:p w:rsidR="006E3AD1" w:rsidRPr="009025D5" w:rsidRDefault="00CC351D" w:rsidP="00CC351D">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FB57A7" w:rsidRPr="009025D5">
        <w:rPr>
          <w:rFonts w:ascii="Times New Roman" w:hAnsi="Times New Roman" w:cs="Times New Roman"/>
          <w:sz w:val="24"/>
          <w:szCs w:val="24"/>
          <w:lang w:bidi="ar-SA"/>
        </w:rPr>
        <w:t xml:space="preserve">Le siège social de l’entreprise se situe au </w:t>
      </w:r>
      <w:r w:rsidR="005466CA" w:rsidRPr="009025D5">
        <w:rPr>
          <w:rFonts w:ascii="Times New Roman" w:hAnsi="Times New Roman" w:cs="Times New Roman"/>
          <w:sz w:val="24"/>
          <w:szCs w:val="24"/>
          <w:lang w:bidi="ar-SA"/>
        </w:rPr>
        <w:t>chef-lieu</w:t>
      </w:r>
      <w:r w:rsidR="00FB57A7" w:rsidRPr="009025D5">
        <w:rPr>
          <w:rFonts w:ascii="Times New Roman" w:hAnsi="Times New Roman" w:cs="Times New Roman"/>
          <w:sz w:val="24"/>
          <w:szCs w:val="24"/>
          <w:lang w:bidi="ar-SA"/>
        </w:rPr>
        <w:t xml:space="preserve"> de la wilaya de </w:t>
      </w:r>
      <w:r w:rsidR="00B3770F" w:rsidRPr="009025D5">
        <w:rPr>
          <w:rFonts w:ascii="Times New Roman" w:hAnsi="Times New Roman" w:cs="Times New Roman"/>
          <w:sz w:val="24"/>
          <w:szCs w:val="24"/>
          <w:lang w:bidi="ar-SA"/>
        </w:rPr>
        <w:t>Tizi</w:t>
      </w:r>
      <w:r w:rsidR="00B3770F">
        <w:rPr>
          <w:rFonts w:ascii="Times New Roman" w:hAnsi="Times New Roman" w:cs="Times New Roman"/>
          <w:sz w:val="24"/>
          <w:szCs w:val="24"/>
          <w:lang w:bidi="ar-SA"/>
        </w:rPr>
        <w:t>-</w:t>
      </w:r>
      <w:r w:rsidR="00B3770F" w:rsidRPr="009025D5">
        <w:rPr>
          <w:rFonts w:ascii="Times New Roman" w:hAnsi="Times New Roman" w:cs="Times New Roman"/>
          <w:sz w:val="24"/>
          <w:szCs w:val="24"/>
          <w:lang w:bidi="ar-SA"/>
        </w:rPr>
        <w:t>Ouzou</w:t>
      </w:r>
      <w:r w:rsidR="00FB57A7" w:rsidRPr="009025D5">
        <w:rPr>
          <w:rFonts w:ascii="Times New Roman" w:hAnsi="Times New Roman" w:cs="Times New Roman"/>
          <w:sz w:val="24"/>
          <w:szCs w:val="24"/>
          <w:lang w:bidi="ar-SA"/>
        </w:rPr>
        <w:t>.</w:t>
      </w:r>
    </w:p>
    <w:p w:rsidR="00A51660" w:rsidRDefault="00A51660" w:rsidP="00A4712A">
      <w:pPr>
        <w:autoSpaceDE w:val="0"/>
        <w:autoSpaceDN w:val="0"/>
        <w:adjustRightInd w:val="0"/>
        <w:spacing w:after="0" w:line="240" w:lineRule="auto"/>
        <w:rPr>
          <w:rFonts w:ascii="Times New Roman" w:hAnsi="Times New Roman" w:cs="Times New Roman"/>
          <w:b/>
          <w:sz w:val="24"/>
          <w:szCs w:val="24"/>
        </w:rPr>
      </w:pPr>
    </w:p>
    <w:p w:rsidR="0063705F" w:rsidRDefault="0063705F" w:rsidP="00A4712A">
      <w:pPr>
        <w:autoSpaceDE w:val="0"/>
        <w:autoSpaceDN w:val="0"/>
        <w:adjustRightInd w:val="0"/>
        <w:spacing w:after="0" w:line="240" w:lineRule="auto"/>
        <w:rPr>
          <w:rFonts w:ascii="Times New Roman" w:hAnsi="Times New Roman" w:cs="Times New Roman"/>
          <w:b/>
          <w:sz w:val="24"/>
          <w:szCs w:val="24"/>
        </w:rPr>
      </w:pPr>
    </w:p>
    <w:p w:rsidR="0063705F" w:rsidRDefault="0063705F" w:rsidP="00A4712A">
      <w:pPr>
        <w:autoSpaceDE w:val="0"/>
        <w:autoSpaceDN w:val="0"/>
        <w:adjustRightInd w:val="0"/>
        <w:spacing w:after="0" w:line="240" w:lineRule="auto"/>
        <w:rPr>
          <w:rFonts w:ascii="Times New Roman" w:hAnsi="Times New Roman" w:cs="Times New Roman"/>
          <w:b/>
          <w:sz w:val="24"/>
          <w:szCs w:val="24"/>
        </w:rPr>
      </w:pPr>
    </w:p>
    <w:p w:rsidR="00880299" w:rsidRDefault="00880299" w:rsidP="00A4712A">
      <w:pPr>
        <w:autoSpaceDE w:val="0"/>
        <w:autoSpaceDN w:val="0"/>
        <w:adjustRightInd w:val="0"/>
        <w:spacing w:after="0" w:line="240" w:lineRule="auto"/>
        <w:rPr>
          <w:rFonts w:ascii="Times New Roman" w:hAnsi="Times New Roman" w:cs="Times New Roman"/>
          <w:b/>
          <w:sz w:val="24"/>
          <w:szCs w:val="24"/>
        </w:rPr>
      </w:pPr>
    </w:p>
    <w:p w:rsidR="00880299" w:rsidRDefault="00880299" w:rsidP="00A4712A">
      <w:pPr>
        <w:autoSpaceDE w:val="0"/>
        <w:autoSpaceDN w:val="0"/>
        <w:adjustRightInd w:val="0"/>
        <w:spacing w:after="0" w:line="240" w:lineRule="auto"/>
        <w:rPr>
          <w:rFonts w:ascii="Times New Roman" w:hAnsi="Times New Roman" w:cs="Times New Roman"/>
          <w:b/>
          <w:sz w:val="24"/>
          <w:szCs w:val="24"/>
        </w:rPr>
      </w:pPr>
    </w:p>
    <w:p w:rsidR="00880299" w:rsidRDefault="00880299" w:rsidP="00A4712A">
      <w:pPr>
        <w:autoSpaceDE w:val="0"/>
        <w:autoSpaceDN w:val="0"/>
        <w:adjustRightInd w:val="0"/>
        <w:spacing w:after="0" w:line="240" w:lineRule="auto"/>
        <w:rPr>
          <w:rFonts w:ascii="Times New Roman" w:hAnsi="Times New Roman" w:cs="Times New Roman"/>
          <w:b/>
          <w:sz w:val="24"/>
          <w:szCs w:val="24"/>
        </w:rPr>
      </w:pPr>
    </w:p>
    <w:p w:rsidR="0063705F" w:rsidRDefault="0063705F" w:rsidP="00A4712A">
      <w:pPr>
        <w:autoSpaceDE w:val="0"/>
        <w:autoSpaceDN w:val="0"/>
        <w:adjustRightInd w:val="0"/>
        <w:spacing w:after="0" w:line="240" w:lineRule="auto"/>
        <w:rPr>
          <w:rFonts w:ascii="Times New Roman" w:hAnsi="Times New Roman" w:cs="Times New Roman"/>
          <w:b/>
          <w:sz w:val="24"/>
          <w:szCs w:val="24"/>
        </w:rPr>
      </w:pPr>
    </w:p>
    <w:p w:rsidR="0063705F" w:rsidRPr="009025D5" w:rsidRDefault="0063705F" w:rsidP="00A4712A">
      <w:pPr>
        <w:autoSpaceDE w:val="0"/>
        <w:autoSpaceDN w:val="0"/>
        <w:adjustRightInd w:val="0"/>
        <w:spacing w:after="0" w:line="240" w:lineRule="auto"/>
        <w:rPr>
          <w:rFonts w:ascii="Times New Roman" w:hAnsi="Times New Roman" w:cs="Times New Roman"/>
          <w:b/>
          <w:sz w:val="24"/>
          <w:szCs w:val="24"/>
        </w:rPr>
      </w:pPr>
    </w:p>
    <w:p w:rsidR="00804C80" w:rsidRPr="00FA388E" w:rsidRDefault="00804C80" w:rsidP="00FA388E">
      <w:pPr>
        <w:pStyle w:val="Titre2"/>
        <w:spacing w:before="0"/>
        <w:ind w:left="357"/>
        <w:rPr>
          <w:rFonts w:ascii="Times New Roman" w:hAnsi="Times New Roman" w:cs="Times New Roman"/>
          <w:color w:val="000000"/>
        </w:rPr>
      </w:pPr>
      <w:bookmarkStart w:id="5" w:name="_Toc334396355"/>
      <w:commentRangeStart w:id="6"/>
      <w:r w:rsidRPr="003A4425">
        <w:rPr>
          <w:rFonts w:ascii="Times New Roman" w:hAnsi="Times New Roman" w:cs="Times New Roman"/>
          <w:color w:val="000000"/>
        </w:rPr>
        <w:t>II.3. Organigramme de l’entreprise ENIEM</w:t>
      </w:r>
      <w:r w:rsidR="00DF5314">
        <w:rPr>
          <w:rFonts w:ascii="Times New Roman" w:hAnsi="Times New Roman" w:cs="Times New Roman"/>
          <w:color w:val="000000"/>
        </w:rPr>
        <w:t> :</w:t>
      </w:r>
      <w:bookmarkEnd w:id="5"/>
      <w:commentRangeEnd w:id="6"/>
      <w:r w:rsidR="009D763C">
        <w:rPr>
          <w:rStyle w:val="Marquedecommentaire"/>
          <w:rFonts w:asciiTheme="minorHAnsi" w:eastAsiaTheme="minorHAnsi" w:hAnsiTheme="minorHAnsi" w:cstheme="minorBidi"/>
          <w:b w:val="0"/>
          <w:bCs w:val="0"/>
          <w:color w:val="auto"/>
        </w:rPr>
        <w:commentReference w:id="6"/>
      </w:r>
    </w:p>
    <w:p w:rsidR="00A51660" w:rsidRPr="009025D5" w:rsidRDefault="00A51660" w:rsidP="00A51660">
      <w:pPr>
        <w:pStyle w:val="Paragraphedeliste"/>
        <w:autoSpaceDE w:val="0"/>
        <w:autoSpaceDN w:val="0"/>
        <w:adjustRightInd w:val="0"/>
        <w:spacing w:after="0" w:line="240" w:lineRule="auto"/>
        <w:rPr>
          <w:rFonts w:ascii="Times New Roman" w:hAnsi="Times New Roman" w:cs="Times New Roman"/>
          <w:b/>
          <w:sz w:val="24"/>
          <w:szCs w:val="24"/>
        </w:rPr>
      </w:pPr>
    </w:p>
    <w:p w:rsidR="00A4712A" w:rsidRPr="009025D5" w:rsidRDefault="000D7A1E" w:rsidP="00A4712A">
      <w:pPr>
        <w:tabs>
          <w:tab w:val="left" w:pos="2424"/>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fr-FR" w:bidi="ar-SA"/>
        </w:rPr>
        <w:pict>
          <v:group id="_x0000_s1134" style="position:absolute;margin-left:-30.9pt;margin-top:.35pt;width:531.2pt;height:503.3pt;z-index:251685376" coordorigin="942,2321" coordsize="10624,10066">
            <v:shapetype id="_x0000_t32" coordsize="21600,21600" o:spt="32" o:oned="t" path="m,l21600,21600e" filled="f">
              <v:path arrowok="t" fillok="f" o:connecttype="none"/>
              <o:lock v:ext="edit" shapetype="t"/>
            </v:shapetype>
            <v:shape id="_x0000_s1039" type="#_x0000_t32" style="position:absolute;left:5428;top:4926;width:0;height:698" o:connectortype="straight"/>
            <v:rect id="_x0000_s1034" style="position:absolute;left:3271;top:2321;width:4265;height:544" strokeweight="1pt">
              <v:textbox style="mso-next-textbox:#_x0000_s1034">
                <w:txbxContent>
                  <w:p w:rsidR="00966E15" w:rsidRDefault="00966E15" w:rsidP="00C76C5B">
                    <w:pPr>
                      <w:autoSpaceDE w:val="0"/>
                      <w:autoSpaceDN w:val="0"/>
                      <w:adjustRightInd w:val="0"/>
                      <w:spacing w:after="0" w:line="240" w:lineRule="auto"/>
                      <w:jc w:val="center"/>
                      <w:rPr>
                        <w:rFonts w:ascii="Times New Roman" w:hAnsi="Times New Roman" w:cs="Times New Roman"/>
                        <w:sz w:val="20"/>
                        <w:szCs w:val="20"/>
                        <w:lang w:bidi="ar-SA"/>
                      </w:rPr>
                    </w:pPr>
                    <w:r>
                      <w:rPr>
                        <w:rFonts w:ascii="Times New Roman" w:hAnsi="Times New Roman" w:cs="Times New Roman"/>
                        <w:b/>
                        <w:bCs/>
                        <w:sz w:val="24"/>
                        <w:szCs w:val="24"/>
                        <w:lang w:bidi="ar-SA"/>
                      </w:rPr>
                      <w:t>Conseil D’administration</w:t>
                    </w:r>
                  </w:p>
                  <w:p w:rsidR="00966E15" w:rsidRPr="002D39AB" w:rsidRDefault="00966E15" w:rsidP="00A4712A">
                    <w:pPr>
                      <w:rPr>
                        <w:rFonts w:ascii="Calibri" w:hAnsi="Calibri" w:cs="Calibri"/>
                      </w:rPr>
                    </w:pPr>
                  </w:p>
                </w:txbxContent>
              </v:textbox>
            </v:rect>
            <v:rect id="_x0000_s1035" style="position:absolute;left:942;top:3147;width:2055;height:544" strokeweight="1pt">
              <v:textbox style="mso-next-textbox:#_x0000_s1035">
                <w:txbxContent>
                  <w:p w:rsidR="00966E15" w:rsidRPr="00E54683" w:rsidRDefault="00966E15" w:rsidP="00A4712A">
                    <w:pPr>
                      <w:autoSpaceDE w:val="0"/>
                      <w:autoSpaceDN w:val="0"/>
                      <w:adjustRightInd w:val="0"/>
                      <w:spacing w:after="0" w:line="240" w:lineRule="auto"/>
                      <w:jc w:val="center"/>
                      <w:rPr>
                        <w:rFonts w:ascii="Times New Roman" w:hAnsi="Times New Roman" w:cs="Times New Roman"/>
                        <w:b/>
                        <w:sz w:val="24"/>
                        <w:szCs w:val="24"/>
                      </w:rPr>
                    </w:pPr>
                    <w:r w:rsidRPr="00E54683">
                      <w:rPr>
                        <w:rFonts w:ascii="Times New Roman" w:hAnsi="Times New Roman" w:cs="Times New Roman"/>
                        <w:b/>
                        <w:sz w:val="24"/>
                        <w:szCs w:val="24"/>
                      </w:rPr>
                      <w:t>FILAMP</w:t>
                    </w:r>
                  </w:p>
                </w:txbxContent>
              </v:textbox>
            </v:rect>
            <v:rect id="_x0000_s1036" style="position:absolute;left:8371;top:3147;width:2000;height:544" strokeweight="1pt">
              <v:textbox style="mso-next-textbox:#_x0000_s1036">
                <w:txbxContent>
                  <w:p w:rsidR="00966E15" w:rsidRPr="00E54683" w:rsidRDefault="00966E15" w:rsidP="006D1BCD">
                    <w:pPr>
                      <w:autoSpaceDE w:val="0"/>
                      <w:autoSpaceDN w:val="0"/>
                      <w:adjustRightInd w:val="0"/>
                      <w:spacing w:after="0" w:line="240" w:lineRule="auto"/>
                      <w:rPr>
                        <w:rFonts w:ascii="Times New Roman" w:hAnsi="Times New Roman" w:cs="Times New Roman"/>
                        <w:b/>
                        <w:sz w:val="24"/>
                        <w:szCs w:val="24"/>
                      </w:rPr>
                    </w:pPr>
                    <w:r w:rsidRPr="00E54683">
                      <w:rPr>
                        <w:rFonts w:ascii="Times New Roman" w:hAnsi="Times New Roman" w:cs="Times New Roman"/>
                        <w:b/>
                        <w:sz w:val="24"/>
                        <w:szCs w:val="24"/>
                      </w:rPr>
                      <w:t xml:space="preserve">   EIMS</w:t>
                    </w:r>
                  </w:p>
                  <w:p w:rsidR="00966E15" w:rsidRPr="007F2FE8" w:rsidRDefault="00966E15" w:rsidP="00A4712A">
                    <w:pPr>
                      <w:rPr>
                        <w:rFonts w:ascii="Times New Roman" w:hAnsi="Times New Roman" w:cs="Times New Roman"/>
                        <w:b/>
                      </w:rPr>
                    </w:pPr>
                  </w:p>
                </w:txbxContent>
              </v:textbox>
            </v:rect>
            <v:rect id="_x0000_s1041" style="position:absolute;left:1188;top:5328;width:2357;height:1221" strokeweight="1pt">
              <v:textbox style="mso-next-textbox:#_x0000_s1041">
                <w:txbxContent>
                  <w:p w:rsidR="00966E15" w:rsidRPr="00B32168"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marketing et communication</w:t>
                    </w:r>
                  </w:p>
                  <w:p w:rsidR="00966E15" w:rsidRPr="00B32168" w:rsidRDefault="00966E15" w:rsidP="00B32168"/>
                </w:txbxContent>
              </v:textbox>
            </v:rect>
            <v:shapetype id="_x0000_t109" coordsize="21600,21600" o:spt="109" path="m,l,21600r21600,l21600,xe">
              <v:stroke joinstyle="miter"/>
              <v:path gradientshapeok="t" o:connecttype="rect"/>
            </v:shapetype>
            <v:shape id="_x0000_s1042" type="#_x0000_t109" style="position:absolute;left:6951;top:5436;width:2063;height:1225" strokeweight="1pt">
              <v:textbox style="mso-next-textbox:#_x0000_s1042">
                <w:txbxContent>
                  <w:p w:rsidR="00966E15" w:rsidRPr="00CA743A"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Qualité et environnement</w:t>
                    </w:r>
                  </w:p>
                  <w:p w:rsidR="00966E15" w:rsidRPr="00B32168" w:rsidRDefault="00966E15" w:rsidP="00B32168"/>
                </w:txbxContent>
              </v:textbox>
            </v:shape>
            <v:rect id="_x0000_s1043" style="position:absolute;left:1188;top:6661;width:2357;height:1173" strokeweight="1pt">
              <v:textbox style="mso-next-textbox:#_x0000_s1043">
                <w:txbxContent>
                  <w:p w:rsidR="00966E15" w:rsidRPr="00B32168"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développement et partenariat</w:t>
                    </w:r>
                  </w:p>
                  <w:p w:rsidR="00966E15" w:rsidRDefault="00966E15" w:rsidP="00A4712A">
                    <w:pPr>
                      <w:rPr>
                        <w:rFonts w:ascii="Times New Roman" w:hAnsi="Times New Roman" w:cs="Times New Roman"/>
                        <w:sz w:val="20"/>
                        <w:szCs w:val="20"/>
                      </w:rPr>
                    </w:pPr>
                  </w:p>
                  <w:p w:rsidR="00966E15" w:rsidRDefault="00966E15" w:rsidP="00A4712A"/>
                </w:txbxContent>
              </v:textbox>
            </v:rect>
            <v:rect id="_x0000_s1044" style="position:absolute;left:7030;top:6831;width:1984;height:915" strokeweight="1pt">
              <v:textbox style="mso-next-textbox:#_x0000_s1044">
                <w:txbxContent>
                  <w:p w:rsidR="00966E15" w:rsidRDefault="00966E15" w:rsidP="00CA743A">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b/>
                        <w:bCs/>
                        <w:sz w:val="24"/>
                        <w:szCs w:val="24"/>
                        <w:lang w:bidi="ar-SA"/>
                      </w:rPr>
                      <w:t>Juridique</w:t>
                    </w:r>
                  </w:p>
                  <w:p w:rsidR="00966E15" w:rsidRPr="00CA743A" w:rsidRDefault="00966E15" w:rsidP="00CA743A"/>
                </w:txbxContent>
              </v:textbox>
            </v:rect>
            <v:rect id="_x0000_s1045" style="position:absolute;left:1188;top:10723;width:2357;height:1406" strokeweight="1pt">
              <v:textbox style="mso-next-textbox:#_x0000_s1045">
                <w:txbxContent>
                  <w:p w:rsidR="00966E15" w:rsidRPr="00B32168"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planification et contrôle de gestion</w:t>
                    </w:r>
                  </w:p>
                  <w:p w:rsidR="00966E15" w:rsidRDefault="00966E15" w:rsidP="00A4712A"/>
                </w:txbxContent>
              </v:textbox>
            </v:rect>
            <v:rect id="_x0000_s1046" style="position:absolute;left:1188;top:9355;width:2357;height:1244" strokeweight="1pt">
              <v:textbox style="mso-next-textbox:#_x0000_s1046">
                <w:txbxContent>
                  <w:p w:rsidR="00966E15" w:rsidRPr="00B32168"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finances et comptabilité</w:t>
                    </w:r>
                  </w:p>
                  <w:p w:rsidR="00966E15" w:rsidRPr="00B32168" w:rsidRDefault="00966E15" w:rsidP="00B32168"/>
                </w:txbxContent>
              </v:textbox>
            </v:rect>
            <v:rect id="_x0000_s1047" style="position:absolute;left:1188;top:7969;width:2357;height:1261" strokeweight="1pt">
              <v:textbox style="mso-next-textbox:#_x0000_s1047">
                <w:txbxContent>
                  <w:p w:rsidR="00966E15" w:rsidRPr="00B32168" w:rsidRDefault="00966E15" w:rsidP="00B32168">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ressources humaines</w:t>
                    </w:r>
                  </w:p>
                  <w:p w:rsidR="00966E15" w:rsidRPr="00B32168" w:rsidRDefault="00966E15" w:rsidP="00B32168"/>
                </w:txbxContent>
              </v:textbox>
            </v:rect>
            <v:rect id="_x0000_s1048" style="position:absolute;left:7030;top:7882;width:1984;height:1078" strokeweight="1pt">
              <v:textbox style="mso-next-textbox:#_x0000_s1048">
                <w:txbxContent>
                  <w:p w:rsidR="00966E15" w:rsidRDefault="00966E15" w:rsidP="00CA743A">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b/>
                        <w:bCs/>
                        <w:sz w:val="24"/>
                        <w:szCs w:val="24"/>
                        <w:lang w:bidi="ar-SA"/>
                      </w:rPr>
                      <w:t>Administration</w:t>
                    </w:r>
                  </w:p>
                  <w:p w:rsidR="00966E15" w:rsidRPr="00CA743A" w:rsidRDefault="00966E15" w:rsidP="00CA743A"/>
                </w:txbxContent>
              </v:textbox>
            </v:rect>
            <v:rect id="_x0000_s1049" style="position:absolute;left:9935;top:7756;width:1631;height:1010" strokeweight="1pt">
              <v:textbox style="mso-next-textbox:#_x0000_s1049">
                <w:txbxContent>
                  <w:p w:rsidR="00966E15" w:rsidRPr="000E0443" w:rsidRDefault="00966E15" w:rsidP="000E0443">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Unité cuisson</w:t>
                    </w:r>
                  </w:p>
                  <w:p w:rsidR="00966E15" w:rsidRPr="000E0443" w:rsidRDefault="00966E15" w:rsidP="000E0443"/>
                </w:txbxContent>
              </v:textbox>
            </v:rect>
            <v:rect id="_x0000_s1050" style="position:absolute;left:9900;top:8879;width:1666;height:1038" strokeweight="1pt">
              <v:textbox style="mso-next-textbox:#_x0000_s1050">
                <w:txbxContent>
                  <w:p w:rsidR="00966E15" w:rsidRPr="000E0443" w:rsidRDefault="00966E15" w:rsidP="000E0443">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Unité climatisation</w:t>
                    </w:r>
                  </w:p>
                  <w:p w:rsidR="00966E15" w:rsidRPr="000E0443" w:rsidRDefault="00966E15" w:rsidP="000E0443"/>
                </w:txbxContent>
              </v:textbox>
            </v:rect>
            <v:rect id="_x0000_s1051" style="position:absolute;left:9935;top:10023;width:1631;height:1107" strokeweight="1pt">
              <v:textbox style="mso-next-textbox:#_x0000_s1051">
                <w:txbxContent>
                  <w:p w:rsidR="00966E15" w:rsidRPr="000E0443" w:rsidRDefault="00966E15" w:rsidP="000E0443">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Unité commerciale</w:t>
                    </w:r>
                  </w:p>
                  <w:p w:rsidR="00966E15" w:rsidRPr="000E0443" w:rsidRDefault="00966E15" w:rsidP="000E0443"/>
                </w:txbxContent>
              </v:textbox>
            </v:rect>
            <v:rect id="_x0000_s1052" style="position:absolute;left:9935;top:11210;width:1631;height:1177" strokeweight="1pt">
              <v:textbox style="mso-next-textbox:#_x0000_s1052">
                <w:txbxContent>
                  <w:p w:rsidR="00966E15" w:rsidRPr="000E0443" w:rsidRDefault="00966E15" w:rsidP="000E0443">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Unité prestation technique</w:t>
                    </w:r>
                  </w:p>
                  <w:p w:rsidR="00966E15" w:rsidRPr="000E0443" w:rsidRDefault="00966E15" w:rsidP="000E0443"/>
                </w:txbxContent>
              </v:textbox>
            </v:rect>
            <v:rect id="_x0000_s1053" style="position:absolute;left:7030;top:9136;width:1984;height:1025" strokeweight="1pt">
              <v:textbox style="mso-next-textbox:#_x0000_s1053">
                <w:txbxContent>
                  <w:p w:rsidR="00966E15" w:rsidRDefault="00966E15" w:rsidP="00CA743A">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Direction de l’exploitation</w:t>
                    </w:r>
                  </w:p>
                  <w:p w:rsidR="00966E15" w:rsidRDefault="00966E15" w:rsidP="00CA743A">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b/>
                        <w:bCs/>
                        <w:sz w:val="24"/>
                        <w:szCs w:val="24"/>
                        <w:lang w:bidi="ar-SA"/>
                      </w:rPr>
                      <w:t>(CAM)</w:t>
                    </w:r>
                  </w:p>
                  <w:p w:rsidR="00966E15" w:rsidRPr="00CA743A" w:rsidRDefault="00966E15" w:rsidP="00CA743A"/>
                </w:txbxContent>
              </v:textbox>
            </v:rect>
            <v:rect id="_x0000_s1054" style="position:absolute;left:9935;top:6736;width:1631;height:891" strokeweight="1pt">
              <v:textbox style="mso-next-textbox:#_x0000_s1054">
                <w:txbxContent>
                  <w:p w:rsidR="00966E15" w:rsidRDefault="00966E15" w:rsidP="000E0443">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b/>
                        <w:bCs/>
                        <w:sz w:val="24"/>
                        <w:szCs w:val="24"/>
                        <w:lang w:bidi="ar-SA"/>
                      </w:rPr>
                      <w:t>Unité froid</w:t>
                    </w:r>
                  </w:p>
                  <w:p w:rsidR="00966E15" w:rsidRPr="007F2FE8" w:rsidRDefault="00966E15" w:rsidP="00A4712A">
                    <w:pPr>
                      <w:spacing w:before="240" w:after="0" w:line="240" w:lineRule="auto"/>
                      <w:rPr>
                        <w:rFonts w:ascii="Times New Roman" w:hAnsi="Times New Roman" w:cs="Times New Roman"/>
                        <w:b/>
                      </w:rPr>
                    </w:pPr>
                  </w:p>
                </w:txbxContent>
              </v:textbox>
            </v:rect>
            <v:shape id="_x0000_s1093" type="#_x0000_t32" style="position:absolute;left:6065;top:9499;width:965;height:0" o:connectortype="straight" strokeweight="1pt">
              <v:stroke endarrow="block"/>
            </v:shape>
            <v:shape id="_x0000_s1098" type="#_x0000_t32" style="position:absolute;left:4473;top:5623;width:0;height:5638;flip:y" o:connectortype="straight" strokeweight="1pt"/>
            <v:shape id="_x0000_s1099" type="#_x0000_t32" style="position:absolute;left:3545;top:6038;width:927;height:0;flip:x" o:connectortype="straight" strokeweight="1pt">
              <v:stroke endarrow="block"/>
            </v:shape>
            <v:shape id="_x0000_s1100" type="#_x0000_t32" style="position:absolute;left:3545;top:7231;width:927;height:0;flip:x" o:connectortype="straight" strokeweight="1pt">
              <v:stroke endarrow="block"/>
            </v:shape>
            <v:shape id="_x0000_s1101" type="#_x0000_t32" style="position:absolute;left:3545;top:8598;width:928;height:0;flip:x" o:connectortype="straight" strokeweight="1pt">
              <v:stroke endarrow="block"/>
            </v:shape>
            <v:shape id="_x0000_s1102" type="#_x0000_t32" style="position:absolute;left:6065;top:8389;width:965;height:0" o:connectortype="straight" strokeweight="1pt">
              <v:stroke endarrow="block"/>
            </v:shape>
            <v:shape id="_x0000_s1103" type="#_x0000_t32" style="position:absolute;left:6065;top:6127;width:886;height:1" o:connectortype="straight" strokeweight="1pt">
              <v:stroke endarrow="block"/>
            </v:shape>
            <v:shape id="_x0000_s1104" type="#_x0000_t32" style="position:absolute;left:6065;top:7245;width:965;height:0" o:connectortype="straight" strokeweight="1pt">
              <v:stroke endarrow="block"/>
            </v:shape>
            <v:shape id="_x0000_s1105" type="#_x0000_t32" style="position:absolute;left:6065;top:5624;width:0;height:3877" o:connectortype="straight" strokeweight="1pt"/>
            <v:shape id="_x0000_s1106" type="#_x0000_t32" style="position:absolute;left:9568;top:7295;width:332;height:0" o:connectortype="straight" strokeweight="1pt">
              <v:stroke endarrow="block"/>
            </v:shape>
            <v:shape id="_x0000_s1107" type="#_x0000_t32" style="position:absolute;left:3545;top:11261;width:927;height:0;flip:x" o:connectortype="straight" strokeweight="1pt">
              <v:stroke endarrow="block"/>
            </v:shape>
            <v:shape id="_x0000_s1108" type="#_x0000_t32" style="position:absolute;left:9557;top:8195;width:378;height:0" o:connectortype="straight" strokeweight="1pt">
              <v:stroke endarrow="block"/>
            </v:shape>
            <v:shape id="_x0000_s1109" type="#_x0000_t32" style="position:absolute;left:3545;top:10017;width:927;height:0;flip:x" o:connectortype="straight" strokeweight="1pt">
              <v:stroke endarrow="block"/>
            </v:shape>
            <v:shape id="_x0000_s1110" type="#_x0000_t32" style="position:absolute;left:9568;top:9352;width:321;height:0" o:connectortype="straight" strokeweight="1pt">
              <v:stroke endarrow="block"/>
            </v:shape>
            <v:shape id="_x0000_s1111" type="#_x0000_t32" style="position:absolute;left:9557;top:11694;width:332;height:0" o:connectortype="straight" strokeweight="1pt">
              <v:stroke endarrow="block"/>
            </v:shape>
            <v:shape id="_x0000_s1112" type="#_x0000_t32" style="position:absolute;left:9568;top:10568;width:332;height:0" o:connectortype="straight" strokeweight="1pt">
              <v:stroke endarrow="block"/>
            </v:shape>
            <v:shape id="_x0000_s1113" type="#_x0000_t32" style="position:absolute;left:4472;top:5623;width:1593;height:1;flip:x" o:connectortype="straight" strokeweight="1pt"/>
            <v:shape id="_x0000_s1114" type="#_x0000_t32" style="position:absolute;left:5428;top:2773;width:0;height:1592" o:connectortype="straight"/>
            <v:rect id="_x0000_s1115" style="position:absolute;left:3271;top:3998;width:4713;height:1078">
              <v:textbox style="mso-next-textbox:#_x0000_s1115">
                <w:txbxContent>
                  <w:p w:rsidR="00880299" w:rsidRDefault="00880299" w:rsidP="00712228">
                    <w:pPr>
                      <w:autoSpaceDE w:val="0"/>
                      <w:autoSpaceDN w:val="0"/>
                      <w:adjustRightInd w:val="0"/>
                      <w:spacing w:after="0" w:line="240" w:lineRule="auto"/>
                      <w:rPr>
                        <w:rFonts w:ascii="Times New Roman" w:hAnsi="Times New Roman" w:cs="Times New Roman"/>
                        <w:b/>
                        <w:bCs/>
                        <w:sz w:val="28"/>
                        <w:szCs w:val="28"/>
                        <w:lang w:bidi="ar-SA"/>
                      </w:rPr>
                    </w:pPr>
                  </w:p>
                  <w:p w:rsidR="00966E15" w:rsidRPr="00712228" w:rsidRDefault="00880299" w:rsidP="00C15D63">
                    <w:pPr>
                      <w:autoSpaceDE w:val="0"/>
                      <w:autoSpaceDN w:val="0"/>
                      <w:adjustRightInd w:val="0"/>
                      <w:spacing w:after="0" w:line="240" w:lineRule="auto"/>
                      <w:jc w:val="center"/>
                      <w:rPr>
                        <w:rFonts w:ascii="Times New Roman" w:hAnsi="Times New Roman" w:cs="Times New Roman"/>
                        <w:sz w:val="28"/>
                        <w:szCs w:val="28"/>
                        <w:lang w:bidi="ar-SA"/>
                      </w:rPr>
                    </w:pPr>
                    <w:r>
                      <w:rPr>
                        <w:rFonts w:ascii="Times New Roman" w:hAnsi="Times New Roman" w:cs="Times New Roman"/>
                        <w:b/>
                        <w:bCs/>
                        <w:sz w:val="28"/>
                        <w:szCs w:val="28"/>
                        <w:lang w:bidi="ar-SA"/>
                      </w:rPr>
                      <w:t>DERECTION GENERALE</w:t>
                    </w:r>
                  </w:p>
                  <w:p w:rsidR="00966E15" w:rsidRDefault="00966E15"/>
                </w:txbxContent>
              </v:textbox>
            </v:rect>
            <v:shape id="_x0000_s1116" type="#_x0000_t32" style="position:absolute;left:9557;top:7295;width:0;height:4399" o:connectortype="straight"/>
            <v:shape id="_x0000_s1117" type="#_x0000_t32" style="position:absolute;left:6840;top:11016;width:1;height:1" o:connectortype="straight"/>
            <v:shape id="_x0000_s1118" type="#_x0000_t32" style="position:absolute;left:9014;top:9500;width:332;height:1" o:connectortype="straight"/>
            <v:shape id="_x0000_s1119" type="#_x0000_t32" style="position:absolute;left:9346;top:8808;width:1;height:693;flip:y" o:connectortype="straight"/>
            <v:shape id="_x0000_s1120" type="#_x0000_t32" style="position:absolute;left:9346;top:8808;width:211;height:0" o:connectortype="straight"/>
            <v:shape id="_x0000_s1123" type="#_x0000_t32" style="position:absolute;left:2997;top:3420;width:5374;height:0" o:connectortype="straight">
              <v:stroke startarrow="block" endarrow="block"/>
            </v:shape>
          </v:group>
        </w:pict>
      </w:r>
      <w:r w:rsidR="00A4712A" w:rsidRPr="009025D5">
        <w:rPr>
          <w:rFonts w:ascii="Times New Roman" w:hAnsi="Times New Roman" w:cs="Times New Roman"/>
          <w:b/>
          <w:sz w:val="24"/>
          <w:szCs w:val="24"/>
        </w:rPr>
        <w:tab/>
      </w: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ind w:right="-92"/>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tabs>
          <w:tab w:val="left" w:pos="6605"/>
        </w:tabs>
        <w:autoSpaceDE w:val="0"/>
        <w:autoSpaceDN w:val="0"/>
        <w:adjustRightInd w:val="0"/>
        <w:spacing w:after="0" w:line="240" w:lineRule="auto"/>
        <w:rPr>
          <w:rFonts w:ascii="Times New Roman" w:hAnsi="Times New Roman" w:cs="Times New Roman"/>
          <w:b/>
          <w:sz w:val="24"/>
          <w:szCs w:val="24"/>
        </w:rPr>
      </w:pPr>
      <w:r w:rsidRPr="009025D5">
        <w:rPr>
          <w:rFonts w:ascii="Times New Roman" w:hAnsi="Times New Roman" w:cs="Times New Roman"/>
          <w:b/>
          <w:sz w:val="24"/>
          <w:szCs w:val="24"/>
        </w:rPr>
        <w:tab/>
      </w: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6004BC">
      <w:pPr>
        <w:autoSpaceDE w:val="0"/>
        <w:autoSpaceDN w:val="0"/>
        <w:adjustRightInd w:val="0"/>
        <w:spacing w:after="0" w:line="240" w:lineRule="auto"/>
        <w:ind w:right="-284"/>
        <w:jc w:val="right"/>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bCs/>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bCs/>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bCs/>
          <w:sz w:val="24"/>
          <w:szCs w:val="24"/>
        </w:rPr>
      </w:pPr>
    </w:p>
    <w:p w:rsidR="00A4712A" w:rsidRPr="009025D5" w:rsidRDefault="00A4712A" w:rsidP="00A4712A">
      <w:pPr>
        <w:autoSpaceDE w:val="0"/>
        <w:autoSpaceDN w:val="0"/>
        <w:adjustRightInd w:val="0"/>
        <w:spacing w:after="0" w:line="240" w:lineRule="auto"/>
        <w:rPr>
          <w:rFonts w:ascii="Times New Roman" w:hAnsi="Times New Roman" w:cs="Times New Roman"/>
          <w:b/>
          <w:bCs/>
          <w:sz w:val="24"/>
          <w:szCs w:val="24"/>
        </w:rPr>
      </w:pPr>
    </w:p>
    <w:p w:rsidR="00A4712A" w:rsidRPr="009025D5" w:rsidRDefault="00A4712A" w:rsidP="00A4712A">
      <w:pPr>
        <w:tabs>
          <w:tab w:val="left" w:pos="5871"/>
        </w:tabs>
        <w:autoSpaceDE w:val="0"/>
        <w:autoSpaceDN w:val="0"/>
        <w:adjustRightInd w:val="0"/>
        <w:spacing w:after="0" w:line="240" w:lineRule="auto"/>
        <w:rPr>
          <w:rFonts w:ascii="Times New Roman" w:hAnsi="Times New Roman" w:cs="Times New Roman"/>
          <w:b/>
          <w:bCs/>
          <w:sz w:val="24"/>
          <w:szCs w:val="24"/>
        </w:rPr>
      </w:pPr>
      <w:r w:rsidRPr="009025D5">
        <w:rPr>
          <w:rFonts w:ascii="Times New Roman" w:hAnsi="Times New Roman" w:cs="Times New Roman"/>
          <w:b/>
          <w:bCs/>
          <w:sz w:val="24"/>
          <w:szCs w:val="24"/>
        </w:rPr>
        <w:tab/>
      </w:r>
    </w:p>
    <w:p w:rsidR="00A0071A" w:rsidRPr="009025D5" w:rsidRDefault="00A0071A" w:rsidP="00A4712A">
      <w:pPr>
        <w:tabs>
          <w:tab w:val="left" w:pos="5871"/>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871"/>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871"/>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871"/>
        </w:tabs>
        <w:autoSpaceDE w:val="0"/>
        <w:autoSpaceDN w:val="0"/>
        <w:adjustRightInd w:val="0"/>
        <w:spacing w:after="0" w:line="240" w:lineRule="auto"/>
        <w:rPr>
          <w:rFonts w:ascii="Times New Roman" w:hAnsi="Times New Roman" w:cs="Times New Roman"/>
          <w:b/>
          <w:bCs/>
          <w:sz w:val="24"/>
          <w:szCs w:val="24"/>
        </w:rPr>
      </w:pPr>
    </w:p>
    <w:p w:rsidR="00A4712A" w:rsidRPr="009025D5" w:rsidRDefault="00A4712A" w:rsidP="00A4712A">
      <w:pPr>
        <w:tabs>
          <w:tab w:val="left" w:pos="5206"/>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206"/>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206"/>
        </w:tabs>
        <w:autoSpaceDE w:val="0"/>
        <w:autoSpaceDN w:val="0"/>
        <w:adjustRightInd w:val="0"/>
        <w:spacing w:after="0" w:line="240" w:lineRule="auto"/>
        <w:rPr>
          <w:rFonts w:ascii="Times New Roman" w:hAnsi="Times New Roman" w:cs="Times New Roman"/>
          <w:b/>
          <w:bCs/>
          <w:sz w:val="24"/>
          <w:szCs w:val="24"/>
        </w:rPr>
      </w:pPr>
    </w:p>
    <w:p w:rsidR="00A0071A" w:rsidRPr="009025D5" w:rsidRDefault="00A0071A" w:rsidP="00A4712A">
      <w:pPr>
        <w:tabs>
          <w:tab w:val="left" w:pos="5206"/>
        </w:tabs>
        <w:autoSpaceDE w:val="0"/>
        <w:autoSpaceDN w:val="0"/>
        <w:adjustRightInd w:val="0"/>
        <w:spacing w:after="0" w:line="240" w:lineRule="auto"/>
        <w:rPr>
          <w:rFonts w:ascii="Times New Roman" w:hAnsi="Times New Roman" w:cs="Times New Roman"/>
          <w:b/>
          <w:bCs/>
          <w:sz w:val="24"/>
          <w:szCs w:val="24"/>
        </w:rPr>
      </w:pPr>
    </w:p>
    <w:p w:rsidR="00742078" w:rsidRPr="009025D5" w:rsidRDefault="00742078" w:rsidP="00A4712A">
      <w:pPr>
        <w:tabs>
          <w:tab w:val="left" w:pos="5206"/>
        </w:tabs>
        <w:autoSpaceDE w:val="0"/>
        <w:autoSpaceDN w:val="0"/>
        <w:adjustRightInd w:val="0"/>
        <w:spacing w:after="0" w:line="240" w:lineRule="auto"/>
        <w:rPr>
          <w:rFonts w:ascii="Times New Roman" w:hAnsi="Times New Roman" w:cs="Times New Roman"/>
          <w:b/>
          <w:bCs/>
          <w:sz w:val="24"/>
          <w:szCs w:val="24"/>
        </w:rPr>
      </w:pPr>
    </w:p>
    <w:p w:rsidR="00A4712A" w:rsidRDefault="00A4712A"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63705F" w:rsidRPr="009025D5" w:rsidRDefault="0063705F"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354BFE" w:rsidRPr="009025D5" w:rsidRDefault="00354BFE" w:rsidP="00A4712A">
      <w:pPr>
        <w:tabs>
          <w:tab w:val="left" w:pos="5206"/>
        </w:tabs>
        <w:autoSpaceDE w:val="0"/>
        <w:autoSpaceDN w:val="0"/>
        <w:adjustRightInd w:val="0"/>
        <w:spacing w:after="0" w:line="240" w:lineRule="auto"/>
        <w:ind w:firstLine="708"/>
        <w:rPr>
          <w:rFonts w:ascii="Times New Roman" w:hAnsi="Times New Roman" w:cs="Times New Roman"/>
          <w:b/>
          <w:bCs/>
          <w:sz w:val="24"/>
          <w:szCs w:val="24"/>
        </w:rPr>
      </w:pPr>
    </w:p>
    <w:p w:rsidR="009D28AC" w:rsidRPr="00FA388E" w:rsidRDefault="009D28AC" w:rsidP="00FA388E">
      <w:pPr>
        <w:pStyle w:val="Titre2"/>
        <w:spacing w:before="0"/>
        <w:ind w:left="357"/>
        <w:rPr>
          <w:rFonts w:ascii="Times New Roman" w:hAnsi="Times New Roman" w:cs="Times New Roman"/>
          <w:color w:val="000000"/>
        </w:rPr>
      </w:pPr>
      <w:bookmarkStart w:id="7" w:name="_Toc334396356"/>
      <w:r w:rsidRPr="003A4425">
        <w:rPr>
          <w:rFonts w:ascii="Times New Roman" w:hAnsi="Times New Roman" w:cs="Times New Roman"/>
          <w:color w:val="000000"/>
        </w:rPr>
        <w:t>II.4. Organigramme de l’unité commerciale</w:t>
      </w:r>
      <w:r w:rsidR="00DF5314">
        <w:rPr>
          <w:rFonts w:ascii="Times New Roman" w:hAnsi="Times New Roman" w:cs="Times New Roman"/>
          <w:color w:val="000000"/>
        </w:rPr>
        <w:t> :</w:t>
      </w:r>
      <w:bookmarkEnd w:id="7"/>
    </w:p>
    <w:p w:rsidR="00A4712A" w:rsidRPr="009025D5" w:rsidRDefault="00A4712A" w:rsidP="00A4712A">
      <w:pPr>
        <w:autoSpaceDE w:val="0"/>
        <w:autoSpaceDN w:val="0"/>
        <w:adjustRightInd w:val="0"/>
        <w:spacing w:after="0" w:line="240" w:lineRule="auto"/>
        <w:rPr>
          <w:rFonts w:ascii="Times New Roman" w:hAnsi="Times New Roman" w:cs="Times New Roman"/>
          <w:b/>
          <w:sz w:val="24"/>
          <w:szCs w:val="24"/>
        </w:rPr>
      </w:pPr>
    </w:p>
    <w:p w:rsidR="00A4712A" w:rsidRPr="009025D5" w:rsidRDefault="000D7A1E" w:rsidP="008B38F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fr-FR" w:bidi="ar-SA"/>
        </w:rPr>
        <w:pict>
          <v:group id="_x0000_s1135" style="position:absolute;margin-left:5.75pt;margin-top:4.65pt;width:489pt;height:582.9pt;z-index:251706880" coordorigin="1675,2407" coordsize="9780,11658">
            <v:rect id="_x0000_s1055" style="position:absolute;left:4015;top:2407;width:3933;height:556" strokeweight="1pt">
              <v:textbox style="mso-next-textbox:#_x0000_s1055">
                <w:txbxContent>
                  <w:p w:rsidR="00966E15" w:rsidRPr="00B53EFC" w:rsidRDefault="00966E15" w:rsidP="00384495">
                    <w:pPr>
                      <w:jc w:val="center"/>
                      <w:rPr>
                        <w:rFonts w:ascii="Times New Roman" w:hAnsi="Times New Roman" w:cs="Times New Roman"/>
                        <w:b/>
                        <w:sz w:val="26"/>
                        <w:szCs w:val="26"/>
                      </w:rPr>
                    </w:pPr>
                    <w:r w:rsidRPr="00B53EFC">
                      <w:rPr>
                        <w:rFonts w:ascii="Times New Roman" w:hAnsi="Times New Roman" w:cs="Times New Roman"/>
                        <w:b/>
                        <w:sz w:val="26"/>
                        <w:szCs w:val="26"/>
                      </w:rPr>
                      <w:t>Direction unité commerciale</w:t>
                    </w:r>
                  </w:p>
                </w:txbxContent>
              </v:textbox>
            </v:rect>
            <v:rect id="_x0000_s1056" style="position:absolute;left:7592;top:4175;width:3725;height:858" strokeweight="1pt">
              <v:textbox style="mso-next-textbox:#_x0000_s1056">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Département administration et         ressources  humaines</w:t>
                    </w:r>
                  </w:p>
                </w:txbxContent>
              </v:textbox>
            </v:rect>
            <v:rect id="_x0000_s1057" style="position:absolute;left:7592;top:5366;width:3725;height:956" strokeweight="1pt">
              <v:textbox style="mso-next-textbox:#_x0000_s1057">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Département finances et comptabilité</w:t>
                    </w:r>
                  </w:p>
                </w:txbxContent>
              </v:textbox>
            </v:rect>
            <v:shape id="_x0000_s1058" type="#_x0000_t32" style="position:absolute;left:7274;top:7096;width:69;height:0" o:connectortype="straight"/>
            <v:rect id="_x0000_s1059" style="position:absolute;left:7592;top:6736;width:3725;height:879" strokeweight="1pt">
              <v:textbox style="mso-next-textbox:#_x0000_s1059">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Département marketing et exportation</w:t>
                    </w:r>
                  </w:p>
                </w:txbxContent>
              </v:textbox>
            </v:rect>
            <v:rect id="_x0000_s1060" style="position:absolute;left:7592;top:7858;width:3725;height:720" strokeweight="1pt">
              <v:textbox style="mso-next-textbox:#_x0000_s1060">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 xml:space="preserve">Département service </w:t>
                    </w:r>
                    <w:r w:rsidR="00FC775C" w:rsidRPr="00B53EFC">
                      <w:rPr>
                        <w:rFonts w:ascii="Times New Roman" w:hAnsi="Times New Roman" w:cs="Times New Roman"/>
                        <w:b/>
                        <w:sz w:val="24"/>
                        <w:szCs w:val="24"/>
                      </w:rPr>
                      <w:t>après-vente</w:t>
                    </w:r>
                  </w:p>
                </w:txbxContent>
              </v:textbox>
            </v:rect>
            <v:rect id="_x0000_s1061" style="position:absolute;left:7592;top:9020;width:3725;height:727" strokeweight="1pt">
              <v:textbox style="mso-next-textbox:#_x0000_s1061">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Département gestion des stocks</w:t>
                    </w:r>
                  </w:p>
                </w:txbxContent>
              </v:textbox>
            </v:rect>
            <v:rect id="_x0000_s1062" style="position:absolute;left:7592;top:11354;width:1699;height:1243" strokeweight="1pt">
              <v:textbox style="mso-next-textbox:#_x0000_s1062">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Département  Ventes locales</w:t>
                    </w:r>
                  </w:p>
                </w:txbxContent>
              </v:textbox>
            </v:rect>
            <v:rect id="_x0000_s1063" style="position:absolute;left:10029;top:11386;width:1412;height:1211" strokeweight="1pt">
              <v:textbox style="mso-next-textbox:#_x0000_s1063">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Service des marchés</w:t>
                    </w:r>
                  </w:p>
                  <w:p w:rsidR="00966E15" w:rsidRDefault="00966E15" w:rsidP="00A4712A"/>
                </w:txbxContent>
              </v:textbox>
            </v:rect>
            <v:rect id="_x0000_s1064" style="position:absolute;left:10007;top:10139;width:1448;height:1067" strokeweight="1pt">
              <v:textbox style="mso-next-textbox:#_x0000_s1064">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Service</w:t>
                    </w:r>
                    <w:r w:rsidR="000A584F">
                      <w:rPr>
                        <w:rFonts w:ascii="Times New Roman" w:hAnsi="Times New Roman" w:cs="Times New Roman"/>
                        <w:b/>
                        <w:sz w:val="24"/>
                        <w:szCs w:val="24"/>
                      </w:rPr>
                      <w:t xml:space="preserve"> </w:t>
                    </w:r>
                    <w:r w:rsidRPr="00B53EFC">
                      <w:rPr>
                        <w:rFonts w:ascii="Times New Roman" w:hAnsi="Times New Roman" w:cs="Times New Roman"/>
                        <w:b/>
                        <w:sz w:val="24"/>
                        <w:szCs w:val="24"/>
                      </w:rPr>
                      <w:t>vente</w:t>
                    </w:r>
                  </w:p>
                </w:txbxContent>
              </v:textbox>
            </v:rect>
            <v:rect id="_x0000_s1065" style="position:absolute;left:10029;top:12882;width:1412;height:1183" strokeweight="1pt">
              <v:textbox style="mso-next-textbox:#_x0000_s1065">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Service de gestion des dépôts</w:t>
                    </w:r>
                  </w:p>
                </w:txbxContent>
              </v:textbox>
            </v:rect>
            <v:shape id="_x0000_s1066" type="#_x0000_t32" style="position:absolute;left:9891;top:13092;width:0;height:1" o:connectortype="straight"/>
            <v:rect id="_x0000_s1067" style="position:absolute;left:1888;top:4175;width:2440;height:652" strokeweight="1pt">
              <v:textbox style="mso-next-textbox:#_x0000_s1067">
                <w:txbxContent>
                  <w:p w:rsidR="00966E15" w:rsidRPr="00B53EFC" w:rsidRDefault="00966E15" w:rsidP="00B53EFC">
                    <w:pPr>
                      <w:spacing w:before="120" w:after="0"/>
                      <w:rPr>
                        <w:rFonts w:ascii="Times New Roman" w:hAnsi="Times New Roman" w:cs="Times New Roman"/>
                        <w:b/>
                        <w:sz w:val="24"/>
                        <w:szCs w:val="24"/>
                      </w:rPr>
                    </w:pPr>
                    <w:r w:rsidRPr="00595935">
                      <w:rPr>
                        <w:rFonts w:ascii="Times New Roman" w:hAnsi="Times New Roman" w:cs="Times New Roman"/>
                        <w:b/>
                        <w:sz w:val="24"/>
                        <w:szCs w:val="24"/>
                      </w:rPr>
                      <w:t>Secrétaire</w:t>
                    </w:r>
                    <w:r w:rsidRPr="00B53EFC">
                      <w:rPr>
                        <w:rFonts w:ascii="Times New Roman" w:hAnsi="Times New Roman" w:cs="Times New Roman"/>
                        <w:b/>
                        <w:sz w:val="24"/>
                        <w:szCs w:val="24"/>
                      </w:rPr>
                      <w:t xml:space="preserve"> direction</w:t>
                    </w:r>
                  </w:p>
                  <w:p w:rsidR="00966E15" w:rsidRPr="00B53EFC" w:rsidRDefault="00966E15" w:rsidP="00B53EFC">
                    <w:pPr>
                      <w:rPr>
                        <w:sz w:val="24"/>
                        <w:szCs w:val="24"/>
                      </w:rPr>
                    </w:pPr>
                  </w:p>
                </w:txbxContent>
              </v:textbox>
            </v:rect>
            <v:rect id="_x0000_s1068" style="position:absolute;left:1946;top:5033;width:2382;height:956" strokeweight="1pt">
              <v:textbox style="mso-next-textbox:#_x0000_s1068">
                <w:txbxContent>
                  <w:p w:rsidR="00966E15" w:rsidRPr="000A584F" w:rsidRDefault="00966E15" w:rsidP="000A584F">
                    <w:pPr>
                      <w:pStyle w:val="Sansinterligne"/>
                      <w:rPr>
                        <w:rFonts w:ascii="Times New Roman" w:hAnsi="Times New Roman" w:cs="Times New Roman"/>
                        <w:b/>
                        <w:sz w:val="24"/>
                        <w:szCs w:val="24"/>
                      </w:rPr>
                    </w:pPr>
                    <w:r w:rsidRPr="000A584F">
                      <w:rPr>
                        <w:rFonts w:ascii="Times New Roman" w:hAnsi="Times New Roman" w:cs="Times New Roman"/>
                        <w:b/>
                        <w:sz w:val="24"/>
                        <w:szCs w:val="24"/>
                      </w:rPr>
                      <w:t>Chargé d’études</w:t>
                    </w:r>
                  </w:p>
                  <w:p w:rsidR="00966E15" w:rsidRPr="000A584F" w:rsidRDefault="00966E15" w:rsidP="000A584F">
                    <w:pPr>
                      <w:pStyle w:val="Sansinterligne"/>
                      <w:rPr>
                        <w:rFonts w:ascii="Times New Roman" w:hAnsi="Times New Roman" w:cs="Times New Roman"/>
                        <w:b/>
                        <w:sz w:val="24"/>
                        <w:szCs w:val="24"/>
                      </w:rPr>
                    </w:pPr>
                    <w:r w:rsidRPr="000A584F">
                      <w:rPr>
                        <w:rFonts w:ascii="Times New Roman" w:hAnsi="Times New Roman" w:cs="Times New Roman"/>
                        <w:b/>
                        <w:sz w:val="24"/>
                        <w:szCs w:val="24"/>
                      </w:rPr>
                      <w:t>Principal juridique</w:t>
                    </w:r>
                  </w:p>
                </w:txbxContent>
              </v:textbox>
            </v:rect>
            <v:rect id="_x0000_s1069" style="position:absolute;left:1943;top:6217;width:2382;height:879" strokeweight="1pt">
              <v:textbox style="mso-next-textbox:#_x0000_s1069">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Chargé d’étude juridique</w:t>
                    </w:r>
                  </w:p>
                </w:txbxContent>
              </v:textbox>
            </v:rect>
            <v:rect id="_x0000_s1070" style="position:absolute;left:2137;top:9020;width:1966;height:589" strokeweight="1pt">
              <v:textbox style="mso-next-textbox:#_x0000_s1070">
                <w:txbxContent>
                  <w:p w:rsidR="00966E15" w:rsidRPr="00B53EFC" w:rsidRDefault="00966E15" w:rsidP="00B53EFC">
                    <w:pPr>
                      <w:spacing w:before="120" w:after="0"/>
                      <w:rPr>
                        <w:rFonts w:ascii="Times New Roman" w:hAnsi="Times New Roman" w:cs="Times New Roman"/>
                        <w:b/>
                        <w:sz w:val="24"/>
                        <w:szCs w:val="24"/>
                      </w:rPr>
                    </w:pPr>
                    <w:r w:rsidRPr="00B53EFC">
                      <w:rPr>
                        <w:rFonts w:ascii="Times New Roman" w:hAnsi="Times New Roman" w:cs="Times New Roman"/>
                        <w:b/>
                        <w:sz w:val="24"/>
                        <w:szCs w:val="24"/>
                      </w:rPr>
                      <w:t xml:space="preserve">       Auditeur</w:t>
                    </w:r>
                  </w:p>
                </w:txbxContent>
              </v:textbox>
            </v:rect>
            <v:shape id="_x0000_s1080" type="#_x0000_t32" style="position:absolute;left:4325;top:7717;width:510;height:0;flip:x" o:connectortype="straight" strokeweight="1pt">
              <v:stroke endarrow="block"/>
            </v:shape>
            <v:shape id="_x0000_s1081" type="#_x0000_t32" style="position:absolute;left:7288;top:4537;width:304;height:0" o:connectortype="straight" strokeweight="1pt">
              <v:stroke endarrow="block"/>
            </v:shape>
            <v:shape id="_x0000_s1082" type="#_x0000_t32" style="position:absolute;left:7274;top:5717;width:304;height:0" o:connectortype="straight" strokeweight="1pt">
              <v:stroke endarrow="block"/>
            </v:shape>
            <v:shape id="_x0000_s1083" type="#_x0000_t32" style="position:absolute;left:7278;top:7096;width:304;height:0" o:connectortype="straight" strokeweight="1pt">
              <v:stroke endarrow="block"/>
            </v:shape>
            <v:shape id="_x0000_s1084" type="#_x0000_t32" style="position:absolute;left:7274;top:9357;width:304;height:0" o:connectortype="straight" strokeweight="1pt">
              <v:stroke endarrow="block"/>
            </v:shape>
            <v:shape id="_x0000_s1085" type="#_x0000_t32" style="position:absolute;left:7288;top:8218;width:304;height:0" o:connectortype="straight" strokeweight="1pt">
              <v:stroke endarrow="block"/>
            </v:shape>
            <v:shape id="_x0000_s1086" type="#_x0000_t32" style="position:absolute;left:7274;top:3995;width:0;height:7892" o:connectortype="straight" strokeweight="1pt"/>
            <v:shape id="_x0000_s1087" type="#_x0000_t32" style="position:absolute;left:9669;top:10655;width:1;height:3061" o:connectortype="straight" strokeweight="1pt"/>
            <v:shape id="_x0000_s1088" type="#_x0000_t32" style="position:absolute;left:9669;top:10655;width:310;height:0" o:connectortype="straight" strokeweight="1pt">
              <v:stroke endarrow="block"/>
            </v:shape>
            <v:shape id="_x0000_s1089" type="#_x0000_t32" style="position:absolute;left:9661;top:13722;width:360;height:0" o:connectortype="straight" strokeweight="1pt">
              <v:stroke endarrow="block"/>
            </v:shape>
            <v:shape id="_x0000_s1090" type="#_x0000_t32" style="position:absolute;left:7288;top:11887;width:290;height:0" o:connectortype="straight" strokeweight="1pt">
              <v:stroke endarrow="block"/>
            </v:shape>
            <v:shape id="_x0000_s1091" type="#_x0000_t32" style="position:absolute;left:3043;top:8106;width:10;height:914" o:connectortype="straight" strokeweight="1pt">
              <v:stroke endarrow="block"/>
            </v:shape>
            <v:shape id="_x0000_s1092" type="#_x0000_t32" style="position:absolute;left:9291;top:12013;width:752;height:1" o:connectortype="straight"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4217;top:4624;width:3685;height:2428;rotation:90" o:connectortype="elbow" adj="-131,-35540,-38089"/>
            <v:shape id="_x0000_s1126" type="#_x0000_t32" style="position:absolute;left:4310;top:4537;width:510;height:0;flip:x" o:connectortype="straight">
              <v:stroke endarrow="block"/>
            </v:shape>
            <v:shape id="_x0000_s1128" type="#_x0000_t32" style="position:absolute;left:4310;top:5557;width:510;height:0;flip:x" o:connectortype="straight">
              <v:stroke endarrow="block"/>
            </v:shape>
            <v:shape id="_x0000_s1129" type="#_x0000_t32" style="position:absolute;left:4350;top:6637;width:454;height:0;flip:x" o:connectortype="straight">
              <v:stroke endarrow="block"/>
            </v:shape>
            <v:shapetype id="_x0000_t202" coordsize="21600,21600" o:spt="202" path="m,l,21600r21600,l21600,xe">
              <v:stroke joinstyle="miter"/>
              <v:path gradientshapeok="t" o:connecttype="rect"/>
            </v:shapetype>
            <v:shape id="_x0000_s1131" type="#_x0000_t202" style="position:absolute;left:1675;top:7357;width:2650;height:752">
              <v:textbox>
                <w:txbxContent>
                  <w:p w:rsidR="000A584F" w:rsidRPr="000A584F" w:rsidRDefault="000A584F" w:rsidP="000A584F">
                    <w:pPr>
                      <w:rPr>
                        <w:rFonts w:ascii="Times New Roman" w:hAnsi="Times New Roman" w:cs="Times New Roman"/>
                        <w:b/>
                        <w:sz w:val="24"/>
                        <w:szCs w:val="24"/>
                      </w:rPr>
                    </w:pPr>
                    <w:r w:rsidRPr="000A584F">
                      <w:rPr>
                        <w:rFonts w:ascii="Times New Roman" w:hAnsi="Times New Roman" w:cs="Times New Roman"/>
                        <w:b/>
                        <w:sz w:val="24"/>
                        <w:szCs w:val="24"/>
                      </w:rPr>
                      <w:t>Contrôleur de gestion</w:t>
                    </w:r>
                  </w:p>
                  <w:p w:rsidR="000A584F" w:rsidRDefault="000A584F"/>
                </w:txbxContent>
              </v:textbox>
            </v:shape>
            <v:shape id="_x0000_s1132" type="#_x0000_t32" style="position:absolute;left:5995;top:2963;width:0;height:1032" o:connectortype="straight">
              <v:stroke endarrow="block"/>
            </v:shape>
          </v:group>
        </w:pict>
      </w: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pStyle w:val="Paragraphedeliste"/>
        <w:autoSpaceDE w:val="0"/>
        <w:autoSpaceDN w:val="0"/>
        <w:adjustRightInd w:val="0"/>
        <w:spacing w:after="0" w:line="240" w:lineRule="auto"/>
        <w:ind w:left="0"/>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r w:rsidRPr="009025D5">
        <w:rPr>
          <w:rFonts w:ascii="Times New Roman" w:hAnsi="Times New Roman" w:cs="Times New Roman"/>
          <w:b/>
          <w:sz w:val="24"/>
          <w:szCs w:val="24"/>
        </w:rPr>
        <w:tab/>
      </w: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8B38F0">
      <w:pPr>
        <w:tabs>
          <w:tab w:val="left" w:pos="2852"/>
        </w:tabs>
        <w:autoSpaceDE w:val="0"/>
        <w:autoSpaceDN w:val="0"/>
        <w:adjustRightInd w:val="0"/>
        <w:spacing w:after="0" w:line="240" w:lineRule="auto"/>
        <w:rPr>
          <w:rFonts w:ascii="Times New Roman" w:hAnsi="Times New Roman" w:cs="Times New Roman"/>
          <w:b/>
          <w:sz w:val="24"/>
          <w:szCs w:val="24"/>
        </w:rPr>
      </w:pPr>
    </w:p>
    <w:p w:rsidR="00A4712A" w:rsidRPr="009025D5" w:rsidRDefault="00A4712A" w:rsidP="007C1F88">
      <w:pPr>
        <w:tabs>
          <w:tab w:val="left" w:pos="2852"/>
        </w:tabs>
        <w:autoSpaceDE w:val="0"/>
        <w:autoSpaceDN w:val="0"/>
        <w:adjustRightInd w:val="0"/>
        <w:spacing w:after="0" w:line="240" w:lineRule="auto"/>
        <w:rPr>
          <w:rFonts w:ascii="Times New Roman" w:hAnsi="Times New Roman" w:cs="Times New Roman"/>
          <w:b/>
          <w:sz w:val="24"/>
          <w:szCs w:val="24"/>
        </w:rPr>
      </w:pPr>
    </w:p>
    <w:p w:rsidR="007C1F88" w:rsidRDefault="007C1F88"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63705F" w:rsidRDefault="0063705F"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684FE4" w:rsidRDefault="00684FE4"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684FE4" w:rsidRDefault="00684FE4"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684FE4" w:rsidRPr="009025D5" w:rsidRDefault="00684FE4"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441713" w:rsidRPr="00FA388E" w:rsidRDefault="00441713" w:rsidP="00FA388E">
      <w:pPr>
        <w:pStyle w:val="Titre2"/>
        <w:spacing w:before="0"/>
        <w:ind w:left="357"/>
        <w:rPr>
          <w:rFonts w:ascii="Times New Roman" w:hAnsi="Times New Roman" w:cs="Times New Roman"/>
          <w:color w:val="000000"/>
        </w:rPr>
      </w:pPr>
      <w:bookmarkStart w:id="8" w:name="_Toc334396357"/>
      <w:r w:rsidRPr="003A4425">
        <w:rPr>
          <w:rFonts w:ascii="Times New Roman" w:hAnsi="Times New Roman" w:cs="Times New Roman"/>
          <w:color w:val="000000"/>
        </w:rPr>
        <w:t>II.5.Organisation générale</w:t>
      </w:r>
      <w:r w:rsidR="00DF5314">
        <w:rPr>
          <w:rFonts w:ascii="Times New Roman" w:hAnsi="Times New Roman" w:cs="Times New Roman"/>
          <w:color w:val="000000"/>
        </w:rPr>
        <w:t> :</w:t>
      </w:r>
      <w:bookmarkEnd w:id="8"/>
    </w:p>
    <w:p w:rsidR="007C1F88" w:rsidRPr="009025D5" w:rsidRDefault="007C1F88"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075527" w:rsidRPr="00803EB1" w:rsidRDefault="00075527" w:rsidP="00595935">
      <w:pPr>
        <w:pStyle w:val="Paragraphedeliste"/>
        <w:tabs>
          <w:tab w:val="left" w:pos="567"/>
        </w:tabs>
        <w:autoSpaceDE w:val="0"/>
        <w:autoSpaceDN w:val="0"/>
        <w:adjustRightInd w:val="0"/>
        <w:spacing w:line="240" w:lineRule="auto"/>
        <w:ind w:left="357"/>
        <w:outlineLvl w:val="2"/>
        <w:rPr>
          <w:rFonts w:ascii="Times New Roman" w:eastAsiaTheme="minorEastAsia" w:hAnsi="Times New Roman" w:cs="Times New Roman"/>
          <w:b/>
          <w:color w:val="000000"/>
          <w:sz w:val="26"/>
          <w:szCs w:val="26"/>
          <w:lang w:eastAsia="fr-FR" w:bidi="ar-SA"/>
        </w:rPr>
      </w:pPr>
      <w:bookmarkStart w:id="9" w:name="_Toc334396358"/>
      <w:r w:rsidRPr="00803EB1">
        <w:rPr>
          <w:rFonts w:ascii="Times New Roman" w:eastAsiaTheme="minorEastAsia" w:hAnsi="Times New Roman" w:cs="Times New Roman"/>
          <w:b/>
          <w:color w:val="000000"/>
          <w:sz w:val="26"/>
          <w:szCs w:val="26"/>
          <w:lang w:eastAsia="fr-FR" w:bidi="ar-SA"/>
        </w:rPr>
        <w:t>II.5.1. La direction générale</w:t>
      </w:r>
      <w:r w:rsidR="00DF5314">
        <w:rPr>
          <w:rFonts w:ascii="Times New Roman" w:eastAsiaTheme="minorEastAsia" w:hAnsi="Times New Roman" w:cs="Times New Roman"/>
          <w:b/>
          <w:color w:val="000000"/>
          <w:sz w:val="26"/>
          <w:szCs w:val="26"/>
          <w:lang w:eastAsia="fr-FR" w:bidi="ar-SA"/>
        </w:rPr>
        <w:t> :</w:t>
      </w:r>
      <w:bookmarkEnd w:id="9"/>
    </w:p>
    <w:p w:rsidR="00DB2522" w:rsidRPr="009025D5" w:rsidRDefault="00DB2522"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F84E58" w:rsidRDefault="000A584F" w:rsidP="000A584F">
      <w:pPr>
        <w:autoSpaceDE w:val="0"/>
        <w:autoSpaceDN w:val="0"/>
        <w:adjustRightInd w:val="0"/>
        <w:spacing w:after="0" w:line="240" w:lineRule="auto"/>
        <w:jc w:val="both"/>
        <w:rPr>
          <w:rFonts w:ascii="Times New Roman" w:hAnsi="Times New Roman" w:cs="Times New Roman"/>
          <w:bCs/>
          <w:color w:val="000000"/>
          <w:sz w:val="24"/>
          <w:szCs w:val="24"/>
          <w:lang w:bidi="ar-SA"/>
        </w:rPr>
      </w:pPr>
      <w:r>
        <w:rPr>
          <w:rFonts w:ascii="Times New Roman" w:hAnsi="Times New Roman" w:cs="Times New Roman"/>
          <w:bCs/>
          <w:color w:val="000000"/>
          <w:sz w:val="24"/>
          <w:szCs w:val="24"/>
          <w:lang w:bidi="ar-SA"/>
        </w:rPr>
        <w:tab/>
      </w:r>
      <w:r w:rsidR="007C1F88" w:rsidRPr="009025D5">
        <w:rPr>
          <w:rFonts w:ascii="Times New Roman" w:hAnsi="Times New Roman" w:cs="Times New Roman"/>
          <w:bCs/>
          <w:color w:val="000000"/>
          <w:sz w:val="24"/>
          <w:szCs w:val="24"/>
          <w:lang w:bidi="ar-SA"/>
        </w:rPr>
        <w:t>La direction générale est dirigée par un directeur générale assisté par un assistant qualité.</w:t>
      </w:r>
    </w:p>
    <w:p w:rsidR="007C1F88" w:rsidRPr="009025D5" w:rsidRDefault="007C1F88" w:rsidP="000A584F">
      <w:pPr>
        <w:autoSpaceDE w:val="0"/>
        <w:autoSpaceDN w:val="0"/>
        <w:adjustRightInd w:val="0"/>
        <w:spacing w:after="0" w:line="240" w:lineRule="auto"/>
        <w:jc w:val="both"/>
        <w:rPr>
          <w:rFonts w:ascii="Times New Roman" w:hAnsi="Times New Roman" w:cs="Times New Roman"/>
          <w:bCs/>
          <w:color w:val="000000"/>
          <w:sz w:val="24"/>
          <w:szCs w:val="24"/>
          <w:lang w:bidi="ar-SA"/>
        </w:rPr>
      </w:pPr>
      <w:r w:rsidRPr="009025D5">
        <w:rPr>
          <w:rFonts w:ascii="Times New Roman" w:hAnsi="Times New Roman" w:cs="Times New Roman"/>
          <w:bCs/>
          <w:color w:val="000000"/>
          <w:sz w:val="24"/>
          <w:szCs w:val="24"/>
          <w:lang w:bidi="ar-SA"/>
        </w:rPr>
        <w:t xml:space="preserve"> Elle oriente et supervise l’ensemble des unités de l’entreprise, cette direction est subdivisée comme suit : </w:t>
      </w:r>
    </w:p>
    <w:p w:rsidR="007C1F88" w:rsidRPr="009025D5" w:rsidRDefault="00B07A98" w:rsidP="000A584F">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marketing et communication</w:t>
      </w:r>
      <w:r w:rsidR="007C1F88" w:rsidRPr="009025D5">
        <w:rPr>
          <w:rFonts w:ascii="Times New Roman" w:hAnsi="Times New Roman" w:cs="Times New Roman"/>
          <w:color w:val="000000"/>
          <w:sz w:val="24"/>
          <w:szCs w:val="24"/>
          <w:lang w:bidi="ar-SA"/>
        </w:rPr>
        <w:t xml:space="preserve">. </w:t>
      </w:r>
    </w:p>
    <w:p w:rsidR="003D05AB" w:rsidRPr="009025D5" w:rsidRDefault="003D05AB" w:rsidP="003D4852">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planification et contrôle de gestion.</w:t>
      </w:r>
    </w:p>
    <w:p w:rsidR="007C1F88" w:rsidRPr="009025D5" w:rsidRDefault="00B07A98" w:rsidP="003D4852">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développement et partenariat.</w:t>
      </w:r>
    </w:p>
    <w:p w:rsidR="003D05AB" w:rsidRPr="009025D5" w:rsidRDefault="003D05AB" w:rsidP="003D4852">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finance et comptabilité.</w:t>
      </w:r>
    </w:p>
    <w:p w:rsidR="007C1F88" w:rsidRPr="009025D5" w:rsidRDefault="00B07A98" w:rsidP="003D4852">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ressources humaines.</w:t>
      </w:r>
    </w:p>
    <w:p w:rsidR="00B07A98" w:rsidRPr="009025D5" w:rsidRDefault="00BC7B22" w:rsidP="003D4852">
      <w:pPr>
        <w:pStyle w:val="Paragraphedeliste"/>
        <w:numPr>
          <w:ilvl w:val="0"/>
          <w:numId w:val="89"/>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Direction de l’exploitation.</w:t>
      </w:r>
    </w:p>
    <w:p w:rsidR="00BC7B22" w:rsidRPr="004270DD" w:rsidRDefault="00BC7B22" w:rsidP="00803EB1">
      <w:pPr>
        <w:pStyle w:val="Paragraphedeliste"/>
        <w:tabs>
          <w:tab w:val="left" w:pos="567"/>
        </w:tabs>
        <w:autoSpaceDE w:val="0"/>
        <w:autoSpaceDN w:val="0"/>
        <w:adjustRightInd w:val="0"/>
        <w:spacing w:line="240" w:lineRule="auto"/>
        <w:ind w:left="357"/>
        <w:rPr>
          <w:rFonts w:ascii="Times New Roman" w:eastAsiaTheme="minorEastAsia" w:hAnsi="Times New Roman" w:cs="Times New Roman"/>
          <w:b/>
          <w:color w:val="000000"/>
          <w:sz w:val="26"/>
          <w:szCs w:val="26"/>
          <w:lang w:eastAsia="fr-FR" w:bidi="ar-SA"/>
        </w:rPr>
      </w:pPr>
    </w:p>
    <w:p w:rsidR="00075527" w:rsidRPr="00803EB1" w:rsidRDefault="00075527" w:rsidP="00595935">
      <w:pPr>
        <w:pStyle w:val="Paragraphedeliste"/>
        <w:tabs>
          <w:tab w:val="left" w:pos="567"/>
        </w:tabs>
        <w:autoSpaceDE w:val="0"/>
        <w:autoSpaceDN w:val="0"/>
        <w:adjustRightInd w:val="0"/>
        <w:spacing w:line="240" w:lineRule="auto"/>
        <w:ind w:left="357"/>
        <w:outlineLvl w:val="2"/>
        <w:rPr>
          <w:rFonts w:ascii="Times New Roman" w:eastAsiaTheme="minorEastAsia" w:hAnsi="Times New Roman" w:cs="Times New Roman"/>
          <w:b/>
          <w:color w:val="000000"/>
          <w:sz w:val="26"/>
          <w:szCs w:val="26"/>
          <w:lang w:eastAsia="fr-FR" w:bidi="ar-SA"/>
        </w:rPr>
      </w:pPr>
      <w:bookmarkStart w:id="10" w:name="_Toc334396359"/>
      <w:r w:rsidRPr="00803EB1">
        <w:rPr>
          <w:rFonts w:ascii="Times New Roman" w:eastAsiaTheme="minorEastAsia" w:hAnsi="Times New Roman" w:cs="Times New Roman"/>
          <w:b/>
          <w:color w:val="000000"/>
          <w:sz w:val="26"/>
          <w:szCs w:val="26"/>
          <w:lang w:eastAsia="fr-FR" w:bidi="ar-SA"/>
        </w:rPr>
        <w:t>II.5.2. Le complexe d’appareils ménager (CAM</w:t>
      </w:r>
      <w:r w:rsidR="00803EB1">
        <w:rPr>
          <w:rFonts w:ascii="Times New Roman" w:eastAsiaTheme="minorEastAsia" w:hAnsi="Times New Roman" w:cs="Times New Roman"/>
          <w:b/>
          <w:color w:val="000000"/>
          <w:sz w:val="26"/>
          <w:szCs w:val="26"/>
          <w:lang w:eastAsia="fr-FR" w:bidi="ar-SA"/>
        </w:rPr>
        <w:t>)</w:t>
      </w:r>
      <w:r w:rsidR="00DF5314">
        <w:rPr>
          <w:rFonts w:ascii="Times New Roman" w:eastAsiaTheme="minorEastAsia" w:hAnsi="Times New Roman" w:cs="Times New Roman"/>
          <w:b/>
          <w:color w:val="000000"/>
          <w:sz w:val="26"/>
          <w:szCs w:val="26"/>
          <w:lang w:eastAsia="fr-FR" w:bidi="ar-SA"/>
        </w:rPr>
        <w:t> :</w:t>
      </w:r>
      <w:bookmarkEnd w:id="10"/>
    </w:p>
    <w:p w:rsidR="00075527" w:rsidRPr="0052574F" w:rsidRDefault="00075527" w:rsidP="00075527">
      <w:pPr>
        <w:autoSpaceDE w:val="0"/>
        <w:autoSpaceDN w:val="0"/>
        <w:adjustRightInd w:val="0"/>
        <w:spacing w:after="0" w:line="240" w:lineRule="auto"/>
        <w:ind w:firstLine="1077"/>
        <w:rPr>
          <w:rFonts w:ascii="Times New Roman" w:hAnsi="Times New Roman" w:cs="Times New Roman"/>
          <w:b/>
          <w:bCs/>
          <w:color w:val="000000"/>
          <w:sz w:val="24"/>
          <w:szCs w:val="24"/>
        </w:rPr>
      </w:pPr>
    </w:p>
    <w:p w:rsidR="00B07A98" w:rsidRPr="009025D5" w:rsidRDefault="00BC7B22" w:rsidP="000A584F">
      <w:pPr>
        <w:autoSpaceDE w:val="0"/>
        <w:autoSpaceDN w:val="0"/>
        <w:adjustRightInd w:val="0"/>
        <w:spacing w:after="0" w:line="240" w:lineRule="auto"/>
        <w:jc w:val="both"/>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 xml:space="preserve">  </w:t>
      </w:r>
      <w:r w:rsidR="000A584F">
        <w:rPr>
          <w:rFonts w:ascii="Times New Roman" w:hAnsi="Times New Roman" w:cs="Times New Roman"/>
          <w:color w:val="000000"/>
          <w:sz w:val="24"/>
          <w:szCs w:val="24"/>
          <w:lang w:bidi="ar-SA"/>
        </w:rPr>
        <w:tab/>
      </w:r>
      <w:r w:rsidRPr="009025D5">
        <w:rPr>
          <w:rFonts w:ascii="Times New Roman" w:hAnsi="Times New Roman" w:cs="Times New Roman"/>
          <w:color w:val="000000"/>
          <w:sz w:val="24"/>
          <w:szCs w:val="24"/>
          <w:lang w:bidi="ar-SA"/>
        </w:rPr>
        <w:t xml:space="preserve"> Le Complexe d’Appareils M</w:t>
      </w:r>
      <w:r w:rsidR="00B07A98" w:rsidRPr="009025D5">
        <w:rPr>
          <w:rFonts w:ascii="Times New Roman" w:hAnsi="Times New Roman" w:cs="Times New Roman"/>
          <w:color w:val="000000"/>
          <w:sz w:val="24"/>
          <w:szCs w:val="24"/>
          <w:lang w:bidi="ar-SA"/>
        </w:rPr>
        <w:t>énagers (CAM), se situe au centre de la zone</w:t>
      </w:r>
      <w:r w:rsidR="000A584F">
        <w:rPr>
          <w:rFonts w:ascii="Times New Roman" w:hAnsi="Times New Roman" w:cs="Times New Roman"/>
          <w:color w:val="000000"/>
          <w:sz w:val="24"/>
          <w:szCs w:val="24"/>
          <w:lang w:bidi="ar-SA"/>
        </w:rPr>
        <w:t xml:space="preserve"> </w:t>
      </w:r>
      <w:r w:rsidR="00B07A98" w:rsidRPr="009025D5">
        <w:rPr>
          <w:rFonts w:ascii="Times New Roman" w:hAnsi="Times New Roman" w:cs="Times New Roman"/>
          <w:color w:val="000000"/>
          <w:sz w:val="24"/>
          <w:szCs w:val="24"/>
          <w:lang w:bidi="ar-SA"/>
        </w:rPr>
        <w:t>I</w:t>
      </w:r>
      <w:r w:rsidRPr="009025D5">
        <w:rPr>
          <w:rFonts w:ascii="Times New Roman" w:hAnsi="Times New Roman" w:cs="Times New Roman"/>
          <w:color w:val="000000"/>
          <w:sz w:val="24"/>
          <w:szCs w:val="24"/>
          <w:lang w:bidi="ar-SA"/>
        </w:rPr>
        <w:t>ndustrielle « AISSET IDIR » d’OUED-</w:t>
      </w:r>
      <w:r w:rsidR="00B07A98" w:rsidRPr="009025D5">
        <w:rPr>
          <w:rFonts w:ascii="Times New Roman" w:hAnsi="Times New Roman" w:cs="Times New Roman"/>
          <w:color w:val="000000"/>
          <w:sz w:val="24"/>
          <w:szCs w:val="24"/>
          <w:lang w:bidi="ar-SA"/>
        </w:rPr>
        <w:t xml:space="preserve"> AISSI à 10 Km du </w:t>
      </w:r>
      <w:r w:rsidR="002815F0" w:rsidRPr="009025D5">
        <w:rPr>
          <w:rFonts w:ascii="Times New Roman" w:hAnsi="Times New Roman" w:cs="Times New Roman"/>
          <w:color w:val="000000"/>
          <w:sz w:val="24"/>
          <w:szCs w:val="24"/>
          <w:lang w:bidi="ar-SA"/>
        </w:rPr>
        <w:t>centre-ville</w:t>
      </w:r>
      <w:r w:rsidR="00B07A98" w:rsidRPr="009025D5">
        <w:rPr>
          <w:rFonts w:ascii="Times New Roman" w:hAnsi="Times New Roman" w:cs="Times New Roman"/>
          <w:color w:val="000000"/>
          <w:sz w:val="24"/>
          <w:szCs w:val="24"/>
          <w:lang w:bidi="ar-SA"/>
        </w:rPr>
        <w:t xml:space="preserve"> de TIZI OUZOU, il</w:t>
      </w:r>
      <w:r w:rsidR="002815F0">
        <w:rPr>
          <w:rFonts w:ascii="Times New Roman" w:hAnsi="Times New Roman" w:cs="Times New Roman"/>
          <w:color w:val="000000"/>
          <w:sz w:val="24"/>
          <w:szCs w:val="24"/>
          <w:lang w:bidi="ar-SA"/>
        </w:rPr>
        <w:t xml:space="preserve"> </w:t>
      </w:r>
      <w:r w:rsidR="00B07A98" w:rsidRPr="009025D5">
        <w:rPr>
          <w:rFonts w:ascii="Times New Roman" w:hAnsi="Times New Roman" w:cs="Times New Roman"/>
          <w:color w:val="000000"/>
          <w:sz w:val="24"/>
          <w:szCs w:val="24"/>
          <w:lang w:bidi="ar-SA"/>
        </w:rPr>
        <w:t>est entré en production en 1977 et se compose des unités suivantes :</w:t>
      </w:r>
    </w:p>
    <w:p w:rsidR="005768C0" w:rsidRPr="009025D5" w:rsidRDefault="005768C0" w:rsidP="00B07A98">
      <w:pPr>
        <w:autoSpaceDE w:val="0"/>
        <w:autoSpaceDN w:val="0"/>
        <w:adjustRightInd w:val="0"/>
        <w:spacing w:after="0" w:line="240" w:lineRule="auto"/>
        <w:rPr>
          <w:rFonts w:ascii="Times New Roman" w:hAnsi="Times New Roman" w:cs="Times New Roman"/>
          <w:b/>
          <w:bCs/>
          <w:sz w:val="24"/>
          <w:szCs w:val="24"/>
          <w:lang w:bidi="ar-SA"/>
        </w:rPr>
      </w:pPr>
    </w:p>
    <w:p w:rsidR="005768C0" w:rsidRPr="009025D5" w:rsidRDefault="005768C0" w:rsidP="003D4852">
      <w:pPr>
        <w:pStyle w:val="Paragraphedeliste"/>
        <w:numPr>
          <w:ilvl w:val="0"/>
          <w:numId w:val="92"/>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b/>
          <w:bCs/>
          <w:sz w:val="24"/>
          <w:szCs w:val="24"/>
          <w:lang w:bidi="ar-SA"/>
        </w:rPr>
        <w:t>Trois unités de production :</w:t>
      </w:r>
    </w:p>
    <w:p w:rsidR="00BC7B22" w:rsidRPr="009025D5" w:rsidRDefault="00BC7B22" w:rsidP="00EE057F">
      <w:pPr>
        <w:autoSpaceDE w:val="0"/>
        <w:autoSpaceDN w:val="0"/>
        <w:adjustRightInd w:val="0"/>
        <w:spacing w:after="0" w:line="240" w:lineRule="auto"/>
        <w:rPr>
          <w:rFonts w:ascii="Times New Roman" w:hAnsi="Times New Roman" w:cs="Times New Roman"/>
          <w:b/>
          <w:bCs/>
          <w:color w:val="000000"/>
          <w:sz w:val="24"/>
          <w:szCs w:val="24"/>
          <w:lang w:bidi="ar-SA"/>
        </w:rPr>
      </w:pPr>
    </w:p>
    <w:p w:rsidR="00BC7B22" w:rsidRPr="009025D5" w:rsidRDefault="00B07A98" w:rsidP="003D4852">
      <w:pPr>
        <w:pStyle w:val="Paragraphedeliste"/>
        <w:numPr>
          <w:ilvl w:val="0"/>
          <w:numId w:val="90"/>
        </w:numPr>
        <w:autoSpaceDE w:val="0"/>
        <w:autoSpaceDN w:val="0"/>
        <w:adjustRightInd w:val="0"/>
        <w:spacing w:after="0" w:line="240" w:lineRule="auto"/>
        <w:ind w:left="1134" w:hanging="283"/>
        <w:rPr>
          <w:rFonts w:ascii="Times New Roman" w:hAnsi="Times New Roman" w:cs="Times New Roman"/>
          <w:b/>
          <w:bCs/>
          <w:color w:val="000000"/>
          <w:sz w:val="24"/>
          <w:szCs w:val="24"/>
          <w:lang w:bidi="ar-SA"/>
        </w:rPr>
      </w:pPr>
      <w:r w:rsidRPr="009025D5">
        <w:rPr>
          <w:rFonts w:ascii="Times New Roman" w:hAnsi="Times New Roman" w:cs="Times New Roman"/>
          <w:b/>
          <w:bCs/>
          <w:color w:val="000000"/>
          <w:sz w:val="24"/>
          <w:szCs w:val="24"/>
          <w:lang w:bidi="ar-SA"/>
        </w:rPr>
        <w:t xml:space="preserve">Unité froid : </w:t>
      </w:r>
      <w:r w:rsidR="00BC7B22" w:rsidRPr="009025D5">
        <w:rPr>
          <w:rFonts w:ascii="Times New Roman" w:hAnsi="Times New Roman" w:cs="Times New Roman"/>
          <w:sz w:val="24"/>
          <w:szCs w:val="24"/>
          <w:lang w:bidi="ar-SA"/>
        </w:rPr>
        <w:t>Elle s’occupe essentiellement de la production des :</w:t>
      </w:r>
    </w:p>
    <w:p w:rsidR="00DA72E9" w:rsidRPr="009025D5" w:rsidRDefault="00DA72E9" w:rsidP="005768C0">
      <w:pPr>
        <w:autoSpaceDE w:val="0"/>
        <w:autoSpaceDN w:val="0"/>
        <w:adjustRightInd w:val="0"/>
        <w:spacing w:after="0" w:line="240" w:lineRule="auto"/>
        <w:ind w:firstLine="76"/>
        <w:rPr>
          <w:rFonts w:ascii="Times New Roman" w:hAnsi="Times New Roman" w:cs="Times New Roman"/>
          <w:bCs/>
          <w:color w:val="000000"/>
          <w:sz w:val="24"/>
          <w:szCs w:val="24"/>
          <w:lang w:bidi="ar-SA"/>
        </w:rPr>
      </w:pPr>
      <w:r w:rsidRPr="009025D5">
        <w:rPr>
          <w:rFonts w:ascii="Times New Roman" w:hAnsi="Times New Roman" w:cs="Times New Roman"/>
          <w:bCs/>
          <w:color w:val="000000"/>
          <w:sz w:val="24"/>
          <w:szCs w:val="24"/>
          <w:lang w:bidi="ar-SA"/>
        </w:rPr>
        <w:t xml:space="preserve">                     - Réfrigérateurs petit et grand format ;</w:t>
      </w:r>
    </w:p>
    <w:p w:rsidR="00DA72E9" w:rsidRPr="009025D5" w:rsidRDefault="003F0648" w:rsidP="005768C0">
      <w:pPr>
        <w:autoSpaceDE w:val="0"/>
        <w:autoSpaceDN w:val="0"/>
        <w:adjustRightInd w:val="0"/>
        <w:spacing w:after="0" w:line="240" w:lineRule="auto"/>
        <w:ind w:firstLine="76"/>
        <w:rPr>
          <w:rFonts w:ascii="Times New Roman" w:hAnsi="Times New Roman" w:cs="Times New Roman"/>
          <w:bCs/>
          <w:color w:val="000000"/>
          <w:sz w:val="24"/>
          <w:szCs w:val="24"/>
          <w:lang w:bidi="ar-SA"/>
        </w:rPr>
      </w:pPr>
      <w:r>
        <w:rPr>
          <w:rFonts w:ascii="Times New Roman" w:hAnsi="Times New Roman" w:cs="Times New Roman"/>
          <w:bCs/>
          <w:color w:val="000000"/>
          <w:sz w:val="24"/>
          <w:szCs w:val="24"/>
          <w:lang w:bidi="ar-SA"/>
        </w:rPr>
        <w:t xml:space="preserve">                     </w:t>
      </w:r>
      <w:r w:rsidR="00DA72E9" w:rsidRPr="009025D5">
        <w:rPr>
          <w:rFonts w:ascii="Times New Roman" w:hAnsi="Times New Roman" w:cs="Times New Roman"/>
          <w:bCs/>
          <w:color w:val="000000"/>
          <w:sz w:val="24"/>
          <w:szCs w:val="24"/>
          <w:lang w:bidi="ar-SA"/>
        </w:rPr>
        <w:t>- Congélateurs bahuts.</w:t>
      </w:r>
    </w:p>
    <w:p w:rsidR="00DA72E9" w:rsidRPr="009025D5" w:rsidRDefault="00B07A98" w:rsidP="003D4852">
      <w:pPr>
        <w:pStyle w:val="Paragraphedeliste"/>
        <w:numPr>
          <w:ilvl w:val="0"/>
          <w:numId w:val="90"/>
        </w:numPr>
        <w:autoSpaceDE w:val="0"/>
        <w:autoSpaceDN w:val="0"/>
        <w:adjustRightInd w:val="0"/>
        <w:spacing w:after="0" w:line="240" w:lineRule="auto"/>
        <w:ind w:left="1134" w:hanging="283"/>
        <w:rPr>
          <w:rFonts w:ascii="Times New Roman" w:hAnsi="Times New Roman" w:cs="Times New Roman"/>
          <w:b/>
          <w:bCs/>
          <w:color w:val="000000"/>
          <w:sz w:val="24"/>
          <w:szCs w:val="24"/>
          <w:lang w:bidi="ar-SA"/>
        </w:rPr>
      </w:pPr>
      <w:r w:rsidRPr="009025D5">
        <w:rPr>
          <w:rFonts w:ascii="Times New Roman" w:hAnsi="Times New Roman" w:cs="Times New Roman"/>
          <w:b/>
          <w:bCs/>
          <w:color w:val="000000"/>
          <w:sz w:val="24"/>
          <w:szCs w:val="24"/>
          <w:lang w:bidi="ar-SA"/>
        </w:rPr>
        <w:t>Unité cuisson</w:t>
      </w:r>
      <w:r w:rsidR="00DA72E9" w:rsidRPr="009025D5">
        <w:rPr>
          <w:rFonts w:ascii="Times New Roman" w:hAnsi="Times New Roman" w:cs="Times New Roman"/>
          <w:b/>
          <w:bCs/>
          <w:color w:val="000000"/>
          <w:sz w:val="24"/>
          <w:szCs w:val="24"/>
          <w:lang w:bidi="ar-SA"/>
        </w:rPr>
        <w:t> :</w:t>
      </w:r>
      <w:r w:rsidR="00DA72E9" w:rsidRPr="009025D5">
        <w:rPr>
          <w:rFonts w:ascii="Times New Roman" w:hAnsi="Times New Roman" w:cs="Times New Roman"/>
          <w:bCs/>
          <w:color w:val="000000"/>
          <w:sz w:val="24"/>
          <w:szCs w:val="24"/>
          <w:lang w:bidi="ar-SA"/>
        </w:rPr>
        <w:t xml:space="preserve"> Est chargée de la production et du dév</w:t>
      </w:r>
      <w:r w:rsidR="003A472D" w:rsidRPr="009025D5">
        <w:rPr>
          <w:rFonts w:ascii="Times New Roman" w:hAnsi="Times New Roman" w:cs="Times New Roman"/>
          <w:bCs/>
          <w:color w:val="000000"/>
          <w:sz w:val="24"/>
          <w:szCs w:val="24"/>
          <w:lang w:bidi="ar-SA"/>
        </w:rPr>
        <w:t>e</w:t>
      </w:r>
      <w:r w:rsidR="00DA72E9" w:rsidRPr="009025D5">
        <w:rPr>
          <w:rFonts w:ascii="Times New Roman" w:hAnsi="Times New Roman" w:cs="Times New Roman"/>
          <w:bCs/>
          <w:color w:val="000000"/>
          <w:sz w:val="24"/>
          <w:szCs w:val="24"/>
          <w:lang w:bidi="ar-SA"/>
        </w:rPr>
        <w:t>loppement des produits de cuisson à gaz, électriq</w:t>
      </w:r>
      <w:r w:rsidR="003A472D" w:rsidRPr="009025D5">
        <w:rPr>
          <w:rFonts w:ascii="Times New Roman" w:hAnsi="Times New Roman" w:cs="Times New Roman"/>
          <w:bCs/>
          <w:color w:val="000000"/>
          <w:sz w:val="24"/>
          <w:szCs w:val="24"/>
          <w:lang w:bidi="ar-SA"/>
        </w:rPr>
        <w:t>ue ou mixte et tout produit de technologie similaire (cuisinières).</w:t>
      </w:r>
    </w:p>
    <w:p w:rsidR="00DA72E9" w:rsidRPr="009025D5" w:rsidRDefault="003A472D" w:rsidP="005768C0">
      <w:pPr>
        <w:autoSpaceDE w:val="0"/>
        <w:autoSpaceDN w:val="0"/>
        <w:adjustRightInd w:val="0"/>
        <w:spacing w:after="0" w:line="240" w:lineRule="auto"/>
        <w:ind w:firstLine="76"/>
        <w:rPr>
          <w:rFonts w:ascii="Times New Roman" w:hAnsi="Times New Roman" w:cs="Times New Roman"/>
          <w:bCs/>
          <w:color w:val="000000"/>
          <w:sz w:val="24"/>
          <w:szCs w:val="24"/>
          <w:lang w:bidi="ar-SA"/>
        </w:rPr>
      </w:pPr>
      <w:r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Pr="009025D5">
        <w:rPr>
          <w:rFonts w:ascii="Symbol" w:hAnsi="Symbol" w:cs="Symbol"/>
          <w:color w:val="000000"/>
          <w:sz w:val="24"/>
          <w:szCs w:val="24"/>
          <w:lang w:bidi="ar-SA"/>
        </w:rPr>
        <w:t></w:t>
      </w:r>
      <w:r w:rsidR="00B07A98"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5768C0" w:rsidRPr="009025D5">
        <w:rPr>
          <w:rFonts w:ascii="Symbol" w:hAnsi="Symbol" w:cs="Symbol"/>
          <w:color w:val="000000"/>
          <w:sz w:val="24"/>
          <w:szCs w:val="24"/>
          <w:lang w:bidi="ar-SA"/>
        </w:rPr>
        <w:t></w:t>
      </w:r>
      <w:r w:rsidR="00B07A98" w:rsidRPr="009025D5">
        <w:rPr>
          <w:rFonts w:ascii="Symbol" w:hAnsi="Symbol" w:cs="Symbol"/>
          <w:color w:val="000000"/>
          <w:sz w:val="24"/>
          <w:szCs w:val="24"/>
          <w:lang w:bidi="ar-SA"/>
        </w:rPr>
        <w:t></w:t>
      </w:r>
      <w:r w:rsidR="00B07A98" w:rsidRPr="009025D5">
        <w:rPr>
          <w:rFonts w:ascii="Times New Roman" w:hAnsi="Times New Roman" w:cs="Times New Roman"/>
          <w:b/>
          <w:bCs/>
          <w:color w:val="000000"/>
          <w:sz w:val="24"/>
          <w:szCs w:val="24"/>
          <w:lang w:bidi="ar-SA"/>
        </w:rPr>
        <w:t xml:space="preserve">Unité climatisation </w:t>
      </w:r>
      <w:r w:rsidRPr="009025D5">
        <w:rPr>
          <w:rFonts w:ascii="Times New Roman" w:hAnsi="Times New Roman" w:cs="Times New Roman"/>
          <w:b/>
          <w:bCs/>
          <w:color w:val="000000"/>
          <w:sz w:val="24"/>
          <w:szCs w:val="24"/>
          <w:lang w:bidi="ar-SA"/>
        </w:rPr>
        <w:t>:</w:t>
      </w:r>
      <w:r w:rsidRPr="009025D5">
        <w:rPr>
          <w:rFonts w:ascii="Times New Roman" w:hAnsi="Times New Roman" w:cs="Times New Roman"/>
          <w:bCs/>
          <w:color w:val="000000"/>
          <w:sz w:val="24"/>
          <w:szCs w:val="24"/>
          <w:lang w:bidi="ar-SA"/>
        </w:rPr>
        <w:t xml:space="preserve"> Elle produit trois types de climatiseurs :</w:t>
      </w:r>
    </w:p>
    <w:p w:rsidR="003A472D" w:rsidRPr="009025D5" w:rsidRDefault="003A472D" w:rsidP="003D4852">
      <w:pPr>
        <w:pStyle w:val="Paragraphedeliste"/>
        <w:numPr>
          <w:ilvl w:val="0"/>
          <w:numId w:val="91"/>
        </w:numPr>
        <w:autoSpaceDE w:val="0"/>
        <w:autoSpaceDN w:val="0"/>
        <w:adjustRightInd w:val="0"/>
        <w:spacing w:after="0" w:line="240" w:lineRule="auto"/>
        <w:ind w:left="1418" w:hanging="141"/>
        <w:rPr>
          <w:rFonts w:ascii="Times New Roman" w:hAnsi="Times New Roman" w:cs="Times New Roman"/>
          <w:sz w:val="24"/>
          <w:szCs w:val="24"/>
          <w:lang w:bidi="ar-SA"/>
        </w:rPr>
      </w:pPr>
      <w:r w:rsidRPr="009025D5">
        <w:rPr>
          <w:rFonts w:ascii="Times New Roman" w:hAnsi="Times New Roman" w:cs="Times New Roman"/>
          <w:bCs/>
          <w:color w:val="000000"/>
          <w:sz w:val="24"/>
          <w:szCs w:val="24"/>
          <w:lang w:bidi="ar-SA"/>
        </w:rPr>
        <w:t>Climatiseur Split Système ;</w:t>
      </w:r>
    </w:p>
    <w:p w:rsidR="003A472D" w:rsidRPr="009025D5" w:rsidRDefault="003A472D" w:rsidP="003D4852">
      <w:pPr>
        <w:pStyle w:val="Paragraphedeliste"/>
        <w:numPr>
          <w:ilvl w:val="0"/>
          <w:numId w:val="91"/>
        </w:numPr>
        <w:autoSpaceDE w:val="0"/>
        <w:autoSpaceDN w:val="0"/>
        <w:adjustRightInd w:val="0"/>
        <w:spacing w:after="0" w:line="240" w:lineRule="auto"/>
        <w:ind w:left="1418" w:hanging="141"/>
        <w:rPr>
          <w:rFonts w:ascii="Times New Roman" w:hAnsi="Times New Roman" w:cs="Times New Roman"/>
          <w:sz w:val="24"/>
          <w:szCs w:val="24"/>
          <w:lang w:bidi="ar-SA"/>
        </w:rPr>
      </w:pPr>
      <w:r w:rsidRPr="009025D5">
        <w:rPr>
          <w:rFonts w:ascii="Times New Roman" w:hAnsi="Times New Roman" w:cs="Times New Roman"/>
          <w:bCs/>
          <w:color w:val="000000"/>
          <w:sz w:val="24"/>
          <w:szCs w:val="24"/>
          <w:lang w:bidi="ar-SA"/>
        </w:rPr>
        <w:t>SS430 ;</w:t>
      </w:r>
    </w:p>
    <w:p w:rsidR="00EE057F" w:rsidRPr="009025D5" w:rsidRDefault="003A472D" w:rsidP="003D4852">
      <w:pPr>
        <w:pStyle w:val="Paragraphedeliste"/>
        <w:numPr>
          <w:ilvl w:val="0"/>
          <w:numId w:val="91"/>
        </w:numPr>
        <w:autoSpaceDE w:val="0"/>
        <w:autoSpaceDN w:val="0"/>
        <w:adjustRightInd w:val="0"/>
        <w:spacing w:after="0" w:line="240" w:lineRule="auto"/>
        <w:ind w:left="1418" w:hanging="141"/>
        <w:rPr>
          <w:rFonts w:ascii="Times New Roman" w:hAnsi="Times New Roman" w:cs="Times New Roman"/>
          <w:sz w:val="24"/>
          <w:szCs w:val="24"/>
          <w:lang w:bidi="ar-SA"/>
        </w:rPr>
      </w:pPr>
      <w:r w:rsidRPr="009025D5">
        <w:rPr>
          <w:rFonts w:ascii="Times New Roman" w:hAnsi="Times New Roman" w:cs="Times New Roman"/>
          <w:bCs/>
          <w:color w:val="000000"/>
          <w:sz w:val="24"/>
          <w:szCs w:val="24"/>
          <w:lang w:bidi="ar-SA"/>
        </w:rPr>
        <w:t xml:space="preserve">Mono bloc. </w:t>
      </w:r>
    </w:p>
    <w:p w:rsidR="00EE057F" w:rsidRPr="009025D5" w:rsidRDefault="00B07A98" w:rsidP="003D4852">
      <w:pPr>
        <w:pStyle w:val="Paragraphedeliste"/>
        <w:numPr>
          <w:ilvl w:val="0"/>
          <w:numId w:val="93"/>
        </w:numPr>
        <w:autoSpaceDE w:val="0"/>
        <w:autoSpaceDN w:val="0"/>
        <w:adjustRightInd w:val="0"/>
        <w:spacing w:after="0" w:line="240" w:lineRule="auto"/>
        <w:ind w:left="851" w:hanging="425"/>
        <w:rPr>
          <w:rFonts w:ascii="Times New Roman" w:hAnsi="Times New Roman" w:cs="Times New Roman"/>
          <w:sz w:val="24"/>
          <w:szCs w:val="24"/>
          <w:lang w:bidi="ar-SA"/>
        </w:rPr>
      </w:pPr>
      <w:r w:rsidRPr="009025D5">
        <w:rPr>
          <w:rFonts w:ascii="Times New Roman" w:hAnsi="Times New Roman" w:cs="Times New Roman"/>
          <w:b/>
          <w:bCs/>
          <w:color w:val="000000"/>
          <w:sz w:val="24"/>
          <w:szCs w:val="24"/>
          <w:lang w:bidi="ar-SA"/>
        </w:rPr>
        <w:t xml:space="preserve">Une unité commerciale : </w:t>
      </w:r>
      <w:r w:rsidR="003A472D" w:rsidRPr="009025D5">
        <w:rPr>
          <w:rFonts w:ascii="Times New Roman" w:hAnsi="Times New Roman" w:cs="Times New Roman"/>
          <w:bCs/>
          <w:color w:val="000000"/>
          <w:sz w:val="24"/>
          <w:szCs w:val="24"/>
          <w:lang w:bidi="ar-SA"/>
        </w:rPr>
        <w:t xml:space="preserve">Elle gère le côté commercial de l’entreprise. </w:t>
      </w:r>
    </w:p>
    <w:p w:rsidR="00EE057F" w:rsidRPr="009025D5" w:rsidRDefault="00B07A98" w:rsidP="003D4852">
      <w:pPr>
        <w:pStyle w:val="Paragraphedeliste"/>
        <w:numPr>
          <w:ilvl w:val="0"/>
          <w:numId w:val="93"/>
        </w:numPr>
        <w:autoSpaceDE w:val="0"/>
        <w:autoSpaceDN w:val="0"/>
        <w:adjustRightInd w:val="0"/>
        <w:spacing w:after="0" w:line="240" w:lineRule="auto"/>
        <w:ind w:left="851" w:hanging="425"/>
        <w:rPr>
          <w:rFonts w:ascii="Times New Roman" w:hAnsi="Times New Roman" w:cs="Times New Roman"/>
          <w:sz w:val="24"/>
          <w:szCs w:val="24"/>
          <w:lang w:bidi="ar-SA"/>
        </w:rPr>
      </w:pPr>
      <w:r w:rsidRPr="009025D5">
        <w:rPr>
          <w:rFonts w:ascii="Times New Roman" w:hAnsi="Times New Roman" w:cs="Times New Roman"/>
          <w:b/>
          <w:bCs/>
          <w:color w:val="000000"/>
          <w:sz w:val="24"/>
          <w:szCs w:val="24"/>
          <w:lang w:bidi="ar-SA"/>
        </w:rPr>
        <w:t xml:space="preserve">Une unité de prestation technique </w:t>
      </w:r>
      <w:r w:rsidRPr="009025D5">
        <w:rPr>
          <w:rFonts w:ascii="Times New Roman" w:hAnsi="Times New Roman" w:cs="Times New Roman"/>
          <w:color w:val="000000"/>
          <w:sz w:val="24"/>
          <w:szCs w:val="24"/>
          <w:lang w:bidi="ar-SA"/>
        </w:rPr>
        <w:t xml:space="preserve">: </w:t>
      </w:r>
      <w:r w:rsidR="003A472D" w:rsidRPr="009025D5">
        <w:rPr>
          <w:rFonts w:ascii="Times New Roman" w:hAnsi="Times New Roman" w:cs="Times New Roman"/>
          <w:color w:val="000000"/>
          <w:sz w:val="24"/>
          <w:szCs w:val="24"/>
          <w:lang w:bidi="ar-SA"/>
        </w:rPr>
        <w:t xml:space="preserve">Elle </w:t>
      </w:r>
      <w:r w:rsidR="00466F24" w:rsidRPr="009025D5">
        <w:rPr>
          <w:rFonts w:ascii="Times New Roman" w:hAnsi="Times New Roman" w:cs="Times New Roman"/>
          <w:color w:val="000000"/>
          <w:sz w:val="24"/>
          <w:szCs w:val="24"/>
          <w:lang w:bidi="ar-SA"/>
        </w:rPr>
        <w:t>fournit des prestations techniques et des services nécessaires aux unités de production.</w:t>
      </w:r>
    </w:p>
    <w:p w:rsidR="00826C3A" w:rsidRPr="009025D5" w:rsidRDefault="00826C3A" w:rsidP="00826C3A">
      <w:pPr>
        <w:autoSpaceDE w:val="0"/>
        <w:autoSpaceDN w:val="0"/>
        <w:adjustRightInd w:val="0"/>
        <w:spacing w:after="0" w:line="240" w:lineRule="auto"/>
        <w:ind w:left="360"/>
        <w:rPr>
          <w:rFonts w:ascii="Times New Roman" w:hAnsi="Times New Roman" w:cs="Times New Roman"/>
          <w:sz w:val="24"/>
          <w:szCs w:val="24"/>
          <w:lang w:bidi="ar-SA"/>
        </w:rPr>
      </w:pPr>
    </w:p>
    <w:p w:rsidR="00466F24" w:rsidRPr="009025D5" w:rsidRDefault="00466F24" w:rsidP="003D4852">
      <w:pPr>
        <w:pStyle w:val="Paragraphedeliste"/>
        <w:numPr>
          <w:ilvl w:val="0"/>
          <w:numId w:val="94"/>
        </w:numPr>
        <w:autoSpaceDE w:val="0"/>
        <w:autoSpaceDN w:val="0"/>
        <w:adjustRightInd w:val="0"/>
        <w:spacing w:after="0" w:line="240" w:lineRule="auto"/>
        <w:ind w:left="851" w:hanging="425"/>
        <w:rPr>
          <w:rFonts w:ascii="Times New Roman" w:hAnsi="Times New Roman" w:cs="Times New Roman"/>
          <w:bCs/>
          <w:color w:val="000000"/>
          <w:sz w:val="24"/>
          <w:szCs w:val="24"/>
          <w:lang w:bidi="ar-SA"/>
        </w:rPr>
      </w:pPr>
      <w:r w:rsidRPr="009025D5">
        <w:rPr>
          <w:rFonts w:ascii="Times New Roman" w:hAnsi="Times New Roman" w:cs="Times New Roman"/>
          <w:bCs/>
          <w:color w:val="000000"/>
          <w:sz w:val="24"/>
          <w:szCs w:val="24"/>
          <w:lang w:bidi="ar-SA"/>
        </w:rPr>
        <w:t>U</w:t>
      </w:r>
      <w:r w:rsidR="000D59C8" w:rsidRPr="009025D5">
        <w:rPr>
          <w:rFonts w:ascii="Times New Roman" w:hAnsi="Times New Roman" w:cs="Times New Roman"/>
          <w:bCs/>
          <w:color w:val="000000"/>
          <w:sz w:val="24"/>
          <w:szCs w:val="24"/>
          <w:lang w:bidi="ar-SA"/>
        </w:rPr>
        <w:t>nité l</w:t>
      </w:r>
      <w:r w:rsidRPr="009025D5">
        <w:rPr>
          <w:rFonts w:ascii="Times New Roman" w:hAnsi="Times New Roman" w:cs="Times New Roman"/>
          <w:bCs/>
          <w:color w:val="000000"/>
          <w:sz w:val="24"/>
          <w:szCs w:val="24"/>
          <w:lang w:bidi="ar-SA"/>
        </w:rPr>
        <w:t>ampe de Mohammadia</w:t>
      </w:r>
      <w:r w:rsidR="00DF5314">
        <w:rPr>
          <w:rFonts w:ascii="Times New Roman" w:hAnsi="Times New Roman" w:cs="Times New Roman"/>
          <w:bCs/>
          <w:color w:val="000000"/>
          <w:sz w:val="24"/>
          <w:szCs w:val="24"/>
          <w:lang w:bidi="ar-SA"/>
        </w:rPr>
        <w:t xml:space="preserve"> </w:t>
      </w:r>
      <w:r w:rsidRPr="009025D5">
        <w:rPr>
          <w:rFonts w:ascii="Times New Roman" w:hAnsi="Times New Roman" w:cs="Times New Roman"/>
          <w:bCs/>
          <w:color w:val="000000"/>
          <w:sz w:val="24"/>
          <w:szCs w:val="24"/>
          <w:lang w:bidi="ar-SA"/>
        </w:rPr>
        <w:t>(ULM) entrée en production en juin 1979.</w:t>
      </w:r>
    </w:p>
    <w:p w:rsidR="00466F24" w:rsidRPr="009025D5" w:rsidRDefault="00466F24" w:rsidP="003D4852">
      <w:pPr>
        <w:pStyle w:val="Paragraphedeliste"/>
        <w:numPr>
          <w:ilvl w:val="0"/>
          <w:numId w:val="94"/>
        </w:numPr>
        <w:autoSpaceDE w:val="0"/>
        <w:autoSpaceDN w:val="0"/>
        <w:adjustRightInd w:val="0"/>
        <w:spacing w:after="0" w:line="240" w:lineRule="auto"/>
        <w:ind w:left="851" w:hanging="425"/>
        <w:rPr>
          <w:rFonts w:ascii="Times New Roman" w:hAnsi="Times New Roman" w:cs="Times New Roman"/>
          <w:sz w:val="24"/>
          <w:szCs w:val="24"/>
          <w:lang w:bidi="ar-SA"/>
        </w:rPr>
      </w:pPr>
      <w:r w:rsidRPr="009025D5">
        <w:rPr>
          <w:rFonts w:ascii="Times New Roman" w:hAnsi="Times New Roman" w:cs="Times New Roman"/>
          <w:bCs/>
          <w:color w:val="000000"/>
          <w:sz w:val="24"/>
          <w:szCs w:val="24"/>
          <w:lang w:bidi="ar-SA"/>
        </w:rPr>
        <w:t xml:space="preserve">Unité produits sanitaires, installée à Méliana wilaya de Mascara. </w:t>
      </w:r>
    </w:p>
    <w:p w:rsidR="00B90E1C" w:rsidRDefault="00B90E1C" w:rsidP="00826C3A">
      <w:pPr>
        <w:autoSpaceDE w:val="0"/>
        <w:autoSpaceDN w:val="0"/>
        <w:adjustRightInd w:val="0"/>
        <w:spacing w:after="0" w:line="240" w:lineRule="auto"/>
        <w:ind w:left="426" w:hanging="284"/>
        <w:rPr>
          <w:rFonts w:ascii="Times New Roman" w:hAnsi="Times New Roman" w:cs="Times New Roman"/>
          <w:sz w:val="24"/>
          <w:szCs w:val="24"/>
          <w:lang w:bidi="ar-SA"/>
        </w:rPr>
      </w:pPr>
    </w:p>
    <w:p w:rsidR="00B90E1C" w:rsidRDefault="00B90E1C" w:rsidP="00826C3A">
      <w:pPr>
        <w:autoSpaceDE w:val="0"/>
        <w:autoSpaceDN w:val="0"/>
        <w:adjustRightInd w:val="0"/>
        <w:spacing w:after="0" w:line="240" w:lineRule="auto"/>
        <w:ind w:left="426" w:hanging="284"/>
        <w:rPr>
          <w:rFonts w:ascii="Times New Roman" w:hAnsi="Times New Roman" w:cs="Times New Roman"/>
          <w:sz w:val="24"/>
          <w:szCs w:val="24"/>
          <w:lang w:bidi="ar-SA"/>
        </w:rPr>
      </w:pPr>
    </w:p>
    <w:p w:rsidR="00B90E1C" w:rsidRDefault="00B90E1C" w:rsidP="00826C3A">
      <w:pPr>
        <w:autoSpaceDE w:val="0"/>
        <w:autoSpaceDN w:val="0"/>
        <w:adjustRightInd w:val="0"/>
        <w:spacing w:after="0" w:line="240" w:lineRule="auto"/>
        <w:ind w:left="426" w:hanging="284"/>
        <w:rPr>
          <w:rFonts w:ascii="Times New Roman" w:hAnsi="Times New Roman" w:cs="Times New Roman"/>
          <w:sz w:val="24"/>
          <w:szCs w:val="24"/>
          <w:lang w:bidi="ar-SA"/>
        </w:rPr>
      </w:pPr>
    </w:p>
    <w:p w:rsidR="00B90E1C" w:rsidRDefault="00B90E1C" w:rsidP="00826C3A">
      <w:pPr>
        <w:autoSpaceDE w:val="0"/>
        <w:autoSpaceDN w:val="0"/>
        <w:adjustRightInd w:val="0"/>
        <w:spacing w:after="0" w:line="240" w:lineRule="auto"/>
        <w:ind w:left="426" w:hanging="284"/>
        <w:rPr>
          <w:rFonts w:ascii="Times New Roman" w:hAnsi="Times New Roman" w:cs="Times New Roman"/>
          <w:sz w:val="24"/>
          <w:szCs w:val="24"/>
          <w:lang w:bidi="ar-SA"/>
        </w:rPr>
      </w:pPr>
    </w:p>
    <w:p w:rsidR="00B90E1C" w:rsidRDefault="00B90E1C" w:rsidP="00826C3A">
      <w:pPr>
        <w:autoSpaceDE w:val="0"/>
        <w:autoSpaceDN w:val="0"/>
        <w:adjustRightInd w:val="0"/>
        <w:spacing w:after="0" w:line="240" w:lineRule="auto"/>
        <w:ind w:left="426" w:hanging="284"/>
        <w:rPr>
          <w:rFonts w:ascii="Times New Roman" w:hAnsi="Times New Roman" w:cs="Times New Roman"/>
          <w:sz w:val="24"/>
          <w:szCs w:val="24"/>
          <w:lang w:bidi="ar-SA"/>
        </w:rPr>
      </w:pPr>
    </w:p>
    <w:p w:rsidR="00EE057F" w:rsidRPr="009025D5" w:rsidRDefault="00EE057F" w:rsidP="00826C3A">
      <w:pPr>
        <w:autoSpaceDE w:val="0"/>
        <w:autoSpaceDN w:val="0"/>
        <w:adjustRightInd w:val="0"/>
        <w:spacing w:after="0" w:line="240" w:lineRule="auto"/>
        <w:ind w:left="426" w:hanging="284"/>
        <w:rPr>
          <w:rFonts w:ascii="Times New Roman" w:hAnsi="Times New Roman" w:cs="Times New Roman"/>
          <w:sz w:val="24"/>
          <w:szCs w:val="24"/>
          <w:lang w:bidi="ar-SA"/>
        </w:rPr>
      </w:pPr>
      <w:r w:rsidRPr="009025D5">
        <w:rPr>
          <w:rFonts w:ascii="Times New Roman" w:hAnsi="Times New Roman" w:cs="Times New Roman"/>
          <w:sz w:val="24"/>
          <w:szCs w:val="24"/>
          <w:lang w:bidi="ar-SA"/>
        </w:rPr>
        <w:lastRenderedPageBreak/>
        <w:t>.</w:t>
      </w:r>
    </w:p>
    <w:p w:rsidR="00075527" w:rsidRPr="004270DD" w:rsidRDefault="00075527" w:rsidP="00595935">
      <w:pPr>
        <w:pStyle w:val="Paragraphedeliste"/>
        <w:tabs>
          <w:tab w:val="left" w:pos="567"/>
        </w:tabs>
        <w:autoSpaceDE w:val="0"/>
        <w:autoSpaceDN w:val="0"/>
        <w:adjustRightInd w:val="0"/>
        <w:spacing w:line="240" w:lineRule="auto"/>
        <w:ind w:left="357"/>
        <w:outlineLvl w:val="2"/>
        <w:rPr>
          <w:rFonts w:ascii="Times New Roman" w:eastAsiaTheme="minorEastAsia" w:hAnsi="Times New Roman" w:cs="Times New Roman"/>
          <w:b/>
          <w:color w:val="000000"/>
          <w:sz w:val="26"/>
          <w:szCs w:val="26"/>
          <w:lang w:eastAsia="fr-FR" w:bidi="ar-SA"/>
        </w:rPr>
      </w:pPr>
      <w:bookmarkStart w:id="11" w:name="_Toc334396360"/>
      <w:r w:rsidRPr="004270DD">
        <w:rPr>
          <w:rFonts w:ascii="Times New Roman" w:eastAsiaTheme="minorEastAsia" w:hAnsi="Times New Roman" w:cs="Times New Roman"/>
          <w:b/>
          <w:color w:val="000000"/>
          <w:sz w:val="26"/>
          <w:szCs w:val="26"/>
          <w:lang w:eastAsia="fr-FR" w:bidi="ar-SA"/>
        </w:rPr>
        <w:t>II.5.3. La direction commerciale</w:t>
      </w:r>
      <w:r w:rsidR="00DF5314">
        <w:rPr>
          <w:rFonts w:ascii="Times New Roman" w:eastAsiaTheme="minorEastAsia" w:hAnsi="Times New Roman" w:cs="Times New Roman"/>
          <w:b/>
          <w:color w:val="000000"/>
          <w:sz w:val="26"/>
          <w:szCs w:val="26"/>
          <w:lang w:eastAsia="fr-FR" w:bidi="ar-SA"/>
        </w:rPr>
        <w:t> :</w:t>
      </w:r>
      <w:bookmarkEnd w:id="11"/>
    </w:p>
    <w:p w:rsidR="00B07A98" w:rsidRPr="009025D5" w:rsidRDefault="002667E5" w:rsidP="00B07A98">
      <w:pPr>
        <w:autoSpaceDE w:val="0"/>
        <w:autoSpaceDN w:val="0"/>
        <w:adjustRightInd w:val="0"/>
        <w:spacing w:after="0" w:line="240" w:lineRule="auto"/>
        <w:rPr>
          <w:rFonts w:ascii="Times New Roman" w:hAnsi="Times New Roman" w:cs="Times New Roman"/>
          <w:color w:val="000000"/>
          <w:sz w:val="24"/>
          <w:szCs w:val="24"/>
          <w:lang w:bidi="ar-SA"/>
        </w:rPr>
      </w:pPr>
      <w:r>
        <w:rPr>
          <w:rFonts w:ascii="Times New Roman" w:hAnsi="Times New Roman" w:cs="Times New Roman"/>
          <w:color w:val="000000"/>
          <w:sz w:val="24"/>
          <w:szCs w:val="24"/>
          <w:lang w:bidi="ar-SA"/>
        </w:rPr>
        <w:tab/>
      </w:r>
      <w:r w:rsidR="00B07A98" w:rsidRPr="009025D5">
        <w:rPr>
          <w:rFonts w:ascii="Times New Roman" w:hAnsi="Times New Roman" w:cs="Times New Roman"/>
          <w:color w:val="000000"/>
          <w:sz w:val="24"/>
          <w:szCs w:val="24"/>
          <w:lang w:bidi="ar-SA"/>
        </w:rPr>
        <w:t>Elle est implantée dans la zone industrielle d’Oued AISSI (wilaya de Tizi-Ouzou).</w:t>
      </w:r>
    </w:p>
    <w:p w:rsidR="00B07A98" w:rsidRPr="009025D5" w:rsidRDefault="00B07A98" w:rsidP="00A87D59">
      <w:pPr>
        <w:autoSpaceDE w:val="0"/>
        <w:autoSpaceDN w:val="0"/>
        <w:adjustRightInd w:val="0"/>
        <w:spacing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Ses activités consiste à :</w:t>
      </w:r>
    </w:p>
    <w:p w:rsidR="00B07A98" w:rsidRPr="003F0648" w:rsidRDefault="00B07A98" w:rsidP="003F0648">
      <w:pPr>
        <w:pStyle w:val="Paragraphedeliste"/>
        <w:numPr>
          <w:ilvl w:val="0"/>
          <w:numId w:val="90"/>
        </w:numPr>
        <w:autoSpaceDE w:val="0"/>
        <w:autoSpaceDN w:val="0"/>
        <w:adjustRightInd w:val="0"/>
        <w:spacing w:after="0" w:line="240" w:lineRule="auto"/>
        <w:rPr>
          <w:rFonts w:ascii="Times New Roman" w:hAnsi="Times New Roman" w:cs="Times New Roman"/>
          <w:color w:val="000000"/>
          <w:sz w:val="24"/>
          <w:szCs w:val="24"/>
          <w:lang w:bidi="ar-SA"/>
        </w:rPr>
      </w:pPr>
      <w:r w:rsidRPr="003F0648">
        <w:rPr>
          <w:rFonts w:ascii="Times New Roman" w:hAnsi="Times New Roman" w:cs="Times New Roman"/>
          <w:color w:val="000000"/>
          <w:sz w:val="24"/>
          <w:szCs w:val="24"/>
          <w:lang w:bidi="ar-SA"/>
        </w:rPr>
        <w:t>La distribution et l’exploitation des produits ENIEM.</w:t>
      </w:r>
    </w:p>
    <w:p w:rsidR="00B07A98" w:rsidRPr="003F0648" w:rsidRDefault="00B07A98" w:rsidP="003F0648">
      <w:pPr>
        <w:pStyle w:val="Paragraphedeliste"/>
        <w:numPr>
          <w:ilvl w:val="0"/>
          <w:numId w:val="90"/>
        </w:numPr>
        <w:autoSpaceDE w:val="0"/>
        <w:autoSpaceDN w:val="0"/>
        <w:adjustRightInd w:val="0"/>
        <w:spacing w:after="0" w:line="240" w:lineRule="auto"/>
        <w:rPr>
          <w:rFonts w:ascii="Times New Roman" w:hAnsi="Times New Roman" w:cs="Times New Roman"/>
          <w:color w:val="000000"/>
          <w:sz w:val="24"/>
          <w:szCs w:val="24"/>
          <w:lang w:bidi="ar-SA"/>
        </w:rPr>
      </w:pPr>
      <w:r w:rsidRPr="003F0648">
        <w:rPr>
          <w:rFonts w:ascii="Times New Roman" w:hAnsi="Times New Roman" w:cs="Times New Roman"/>
          <w:color w:val="000000"/>
          <w:sz w:val="24"/>
          <w:szCs w:val="24"/>
          <w:lang w:bidi="ar-SA"/>
        </w:rPr>
        <w:t>05 dépôt de vente à Mascara et Ain DEFLA (Ouest) Tizi-Ouzou et HAMIZ (centre) et</w:t>
      </w:r>
    </w:p>
    <w:p w:rsidR="00B07A98" w:rsidRPr="009025D5" w:rsidRDefault="003F0648" w:rsidP="00B07A98">
      <w:pPr>
        <w:autoSpaceDE w:val="0"/>
        <w:autoSpaceDN w:val="0"/>
        <w:adjustRightInd w:val="0"/>
        <w:spacing w:after="0" w:line="240" w:lineRule="auto"/>
        <w:rPr>
          <w:rFonts w:ascii="Times New Roman" w:hAnsi="Times New Roman" w:cs="Times New Roman"/>
          <w:color w:val="000000"/>
          <w:sz w:val="24"/>
          <w:szCs w:val="24"/>
          <w:lang w:bidi="ar-SA"/>
        </w:rPr>
      </w:pPr>
      <w:r>
        <w:rPr>
          <w:rFonts w:ascii="Times New Roman" w:hAnsi="Times New Roman" w:cs="Times New Roman"/>
          <w:color w:val="000000"/>
          <w:sz w:val="24"/>
          <w:szCs w:val="24"/>
          <w:lang w:bidi="ar-SA"/>
        </w:rPr>
        <w:tab/>
      </w:r>
      <w:r w:rsidR="00B07A98" w:rsidRPr="009025D5">
        <w:rPr>
          <w:rFonts w:ascii="Times New Roman" w:hAnsi="Times New Roman" w:cs="Times New Roman"/>
          <w:color w:val="000000"/>
          <w:sz w:val="24"/>
          <w:szCs w:val="24"/>
          <w:lang w:bidi="ar-SA"/>
        </w:rPr>
        <w:t>Annaba (Est).</w:t>
      </w:r>
    </w:p>
    <w:p w:rsidR="00B07A98" w:rsidRPr="003F0648" w:rsidRDefault="00B07A98" w:rsidP="003F0648">
      <w:pPr>
        <w:pStyle w:val="Paragraphedeliste"/>
        <w:numPr>
          <w:ilvl w:val="0"/>
          <w:numId w:val="113"/>
        </w:numPr>
        <w:autoSpaceDE w:val="0"/>
        <w:autoSpaceDN w:val="0"/>
        <w:adjustRightInd w:val="0"/>
        <w:spacing w:after="0" w:line="240" w:lineRule="auto"/>
        <w:rPr>
          <w:rFonts w:ascii="Times New Roman" w:hAnsi="Times New Roman" w:cs="Times New Roman"/>
          <w:color w:val="000000"/>
          <w:sz w:val="24"/>
          <w:szCs w:val="24"/>
          <w:lang w:bidi="ar-SA"/>
        </w:rPr>
      </w:pPr>
      <w:r w:rsidRPr="003F0648">
        <w:rPr>
          <w:rFonts w:ascii="Times New Roman" w:hAnsi="Times New Roman" w:cs="Times New Roman"/>
          <w:color w:val="000000"/>
          <w:sz w:val="24"/>
          <w:szCs w:val="24"/>
          <w:lang w:bidi="ar-SA"/>
        </w:rPr>
        <w:t xml:space="preserve">La vente et le service </w:t>
      </w:r>
      <w:r w:rsidR="0063705F" w:rsidRPr="003F0648">
        <w:rPr>
          <w:rFonts w:ascii="Times New Roman" w:hAnsi="Times New Roman" w:cs="Times New Roman"/>
          <w:color w:val="000000"/>
          <w:sz w:val="24"/>
          <w:szCs w:val="24"/>
          <w:lang w:bidi="ar-SA"/>
        </w:rPr>
        <w:t>après-vente</w:t>
      </w:r>
      <w:r w:rsidRPr="003F0648">
        <w:rPr>
          <w:rFonts w:ascii="Times New Roman" w:hAnsi="Times New Roman" w:cs="Times New Roman"/>
          <w:color w:val="000000"/>
          <w:sz w:val="24"/>
          <w:szCs w:val="24"/>
          <w:lang w:bidi="ar-SA"/>
        </w:rPr>
        <w:t xml:space="preserve"> (à travers ses moyens propres et un réseau d’agents</w:t>
      </w:r>
      <w:r w:rsidR="002815F0">
        <w:rPr>
          <w:rFonts w:ascii="Times New Roman" w:hAnsi="Times New Roman" w:cs="Times New Roman"/>
          <w:color w:val="000000"/>
          <w:sz w:val="24"/>
          <w:szCs w:val="24"/>
          <w:lang w:bidi="ar-SA"/>
        </w:rPr>
        <w:t xml:space="preserve"> </w:t>
      </w:r>
      <w:r w:rsidRPr="003F0648">
        <w:rPr>
          <w:rFonts w:ascii="Times New Roman" w:hAnsi="Times New Roman" w:cs="Times New Roman"/>
          <w:color w:val="000000"/>
          <w:sz w:val="24"/>
          <w:szCs w:val="24"/>
          <w:lang w:bidi="ar-SA"/>
        </w:rPr>
        <w:t>agrées) plus de 2000 agents à travers le territoire national.</w:t>
      </w:r>
    </w:p>
    <w:p w:rsidR="00B07A98" w:rsidRPr="009025D5" w:rsidRDefault="00B07A98"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075527" w:rsidRPr="00FA388E" w:rsidRDefault="00075527" w:rsidP="00FA388E">
      <w:pPr>
        <w:pStyle w:val="Titre2"/>
        <w:spacing w:before="0"/>
        <w:ind w:left="357"/>
        <w:rPr>
          <w:rFonts w:ascii="Times New Roman" w:hAnsi="Times New Roman" w:cs="Times New Roman"/>
          <w:color w:val="000000"/>
        </w:rPr>
      </w:pPr>
      <w:bookmarkStart w:id="12" w:name="_Toc334396361"/>
      <w:r w:rsidRPr="003A4425">
        <w:rPr>
          <w:rFonts w:ascii="Times New Roman" w:hAnsi="Times New Roman" w:cs="Times New Roman"/>
          <w:color w:val="000000"/>
        </w:rPr>
        <w:t>II.6. Les produits</w:t>
      </w:r>
      <w:r w:rsidR="00DF5314">
        <w:rPr>
          <w:rFonts w:ascii="Times New Roman" w:hAnsi="Times New Roman" w:cs="Times New Roman"/>
          <w:color w:val="000000"/>
        </w:rPr>
        <w:t> :</w:t>
      </w:r>
      <w:bookmarkEnd w:id="12"/>
    </w:p>
    <w:p w:rsidR="00532742" w:rsidRPr="009025D5" w:rsidRDefault="00532742" w:rsidP="00B07A98">
      <w:pPr>
        <w:autoSpaceDE w:val="0"/>
        <w:autoSpaceDN w:val="0"/>
        <w:adjustRightInd w:val="0"/>
        <w:spacing w:after="0" w:line="240" w:lineRule="auto"/>
        <w:rPr>
          <w:rFonts w:ascii="Times New Roman" w:hAnsi="Times New Roman" w:cs="Times New Roman"/>
          <w:b/>
          <w:bCs/>
          <w:color w:val="000000"/>
          <w:sz w:val="24"/>
          <w:szCs w:val="24"/>
          <w:lang w:bidi="ar-SA"/>
        </w:rPr>
      </w:pPr>
    </w:p>
    <w:p w:rsidR="008566B5" w:rsidRPr="009025D5" w:rsidRDefault="00B07A98" w:rsidP="008566B5">
      <w:p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Tous les produits ENIEM porte le label « ENIEM ».</w:t>
      </w:r>
    </w:p>
    <w:p w:rsidR="00532742" w:rsidRPr="009025D5" w:rsidRDefault="00532742" w:rsidP="008566B5">
      <w:pPr>
        <w:autoSpaceDE w:val="0"/>
        <w:autoSpaceDN w:val="0"/>
        <w:adjustRightInd w:val="0"/>
        <w:spacing w:after="0" w:line="240" w:lineRule="auto"/>
        <w:rPr>
          <w:rFonts w:ascii="Times New Roman" w:hAnsi="Times New Roman" w:cs="Times New Roman"/>
          <w:color w:val="000000"/>
          <w:sz w:val="24"/>
          <w:szCs w:val="24"/>
          <w:lang w:bidi="ar-SA"/>
        </w:rPr>
      </w:pPr>
    </w:p>
    <w:p w:rsidR="008566B5" w:rsidRPr="009025D5" w:rsidRDefault="008566B5" w:rsidP="008566B5">
      <w:pPr>
        <w:autoSpaceDE w:val="0"/>
        <w:autoSpaceDN w:val="0"/>
        <w:adjustRightInd w:val="0"/>
        <w:spacing w:after="0" w:line="240" w:lineRule="auto"/>
        <w:rPr>
          <w:rFonts w:ascii="Times New Roman" w:hAnsi="Times New Roman" w:cs="Times New Roman"/>
          <w:b/>
          <w:sz w:val="24"/>
          <w:szCs w:val="24"/>
        </w:rPr>
      </w:pPr>
    </w:p>
    <w:tbl>
      <w:tblPr>
        <w:tblStyle w:val="Grilledutableau"/>
        <w:tblW w:w="9606" w:type="dxa"/>
        <w:tblLook w:val="0000"/>
      </w:tblPr>
      <w:tblGrid>
        <w:gridCol w:w="1966"/>
        <w:gridCol w:w="7640"/>
      </w:tblGrid>
      <w:tr w:rsidR="008566B5" w:rsidRPr="009025D5" w:rsidTr="008566B5">
        <w:trPr>
          <w:trHeight w:val="1338"/>
        </w:trPr>
        <w:tc>
          <w:tcPr>
            <w:tcW w:w="1966" w:type="dxa"/>
          </w:tcPr>
          <w:p w:rsidR="008566B5" w:rsidRPr="009025D5" w:rsidRDefault="008566B5" w:rsidP="00E7507A">
            <w:pPr>
              <w:autoSpaceDE w:val="0"/>
              <w:autoSpaceDN w:val="0"/>
              <w:adjustRightInd w:val="0"/>
              <w:rPr>
                <w:rFonts w:ascii="Times New Roman" w:hAnsi="Times New Roman" w:cs="Times New Roman"/>
                <w:b/>
                <w:sz w:val="24"/>
                <w:szCs w:val="24"/>
              </w:rPr>
            </w:pPr>
          </w:p>
          <w:p w:rsidR="008566B5" w:rsidRPr="009025D5" w:rsidRDefault="008566B5" w:rsidP="00E7507A">
            <w:pPr>
              <w:autoSpaceDE w:val="0"/>
              <w:autoSpaceDN w:val="0"/>
              <w:adjustRightInd w:val="0"/>
              <w:rPr>
                <w:rFonts w:ascii="Times New Roman" w:hAnsi="Times New Roman" w:cs="Times New Roman"/>
                <w:b/>
                <w:bCs/>
                <w:sz w:val="24"/>
                <w:szCs w:val="24"/>
              </w:rPr>
            </w:pPr>
          </w:p>
          <w:p w:rsidR="008566B5" w:rsidRPr="009025D5" w:rsidRDefault="008566B5" w:rsidP="00E7507A">
            <w:pPr>
              <w:autoSpaceDE w:val="0"/>
              <w:autoSpaceDN w:val="0"/>
              <w:adjustRightInd w:val="0"/>
              <w:jc w:val="center"/>
              <w:rPr>
                <w:rFonts w:ascii="Times New Roman" w:hAnsi="Times New Roman" w:cs="Times New Roman"/>
                <w:b/>
                <w:bCs/>
                <w:sz w:val="24"/>
                <w:szCs w:val="24"/>
              </w:rPr>
            </w:pPr>
            <w:r w:rsidRPr="009025D5">
              <w:rPr>
                <w:rFonts w:ascii="Times New Roman" w:hAnsi="Times New Roman" w:cs="Times New Roman"/>
                <w:b/>
                <w:bCs/>
                <w:sz w:val="24"/>
                <w:szCs w:val="24"/>
              </w:rPr>
              <w:t>Produits</w:t>
            </w:r>
          </w:p>
          <w:p w:rsidR="008566B5" w:rsidRPr="009025D5" w:rsidRDefault="008566B5" w:rsidP="00E7507A">
            <w:pPr>
              <w:jc w:val="center"/>
              <w:rPr>
                <w:rFonts w:ascii="Times New Roman" w:hAnsi="Times New Roman" w:cs="Times New Roman"/>
                <w:b/>
                <w:sz w:val="24"/>
                <w:szCs w:val="24"/>
              </w:rPr>
            </w:pPr>
            <w:r w:rsidRPr="009025D5">
              <w:rPr>
                <w:rFonts w:ascii="Times New Roman" w:hAnsi="Times New Roman" w:cs="Times New Roman"/>
                <w:b/>
                <w:bCs/>
                <w:sz w:val="24"/>
                <w:szCs w:val="24"/>
              </w:rPr>
              <w:t>FROID</w:t>
            </w:r>
          </w:p>
          <w:p w:rsidR="008566B5" w:rsidRPr="009025D5" w:rsidRDefault="008566B5" w:rsidP="00E7507A">
            <w:pPr>
              <w:rPr>
                <w:rFonts w:ascii="Times New Roman" w:hAnsi="Times New Roman" w:cs="Times New Roman"/>
                <w:b/>
                <w:sz w:val="24"/>
                <w:szCs w:val="24"/>
              </w:rPr>
            </w:pPr>
          </w:p>
        </w:tc>
        <w:tc>
          <w:tcPr>
            <w:tcW w:w="7640" w:type="dxa"/>
          </w:tcPr>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Réfrigérateurs de petit modèle de capacité 160,240litres.</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Réfrigérateurs grand modèle 350S, 300D, 220 F et 290 C.</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b/>
                <w:sz w:val="24"/>
                <w:szCs w:val="24"/>
              </w:rPr>
            </w:pPr>
            <w:r w:rsidRPr="009025D5">
              <w:rPr>
                <w:rFonts w:ascii="Times New Roman" w:hAnsi="Times New Roman" w:cs="Times New Roman"/>
                <w:sz w:val="24"/>
                <w:szCs w:val="24"/>
              </w:rPr>
              <w:t>- Congélateurs bahut et conservateurs de 350litres,  380litres, 500litres et 520litres.</w:t>
            </w:r>
          </w:p>
          <w:p w:rsidR="008566B5" w:rsidRPr="009025D5" w:rsidRDefault="008566B5" w:rsidP="00E7507A">
            <w:pPr>
              <w:rPr>
                <w:rFonts w:ascii="Times New Roman" w:hAnsi="Times New Roman" w:cs="Times New Roman"/>
                <w:b/>
                <w:sz w:val="24"/>
                <w:szCs w:val="24"/>
              </w:rPr>
            </w:pPr>
          </w:p>
        </w:tc>
      </w:tr>
      <w:tr w:rsidR="008566B5" w:rsidRPr="009025D5" w:rsidTr="008566B5">
        <w:trPr>
          <w:trHeight w:val="783"/>
        </w:trPr>
        <w:tc>
          <w:tcPr>
            <w:tcW w:w="1966" w:type="dxa"/>
          </w:tcPr>
          <w:p w:rsidR="008566B5" w:rsidRPr="009025D5" w:rsidRDefault="008566B5" w:rsidP="00E7507A">
            <w:pPr>
              <w:rPr>
                <w:rFonts w:ascii="Times New Roman" w:hAnsi="Times New Roman" w:cs="Times New Roman"/>
                <w:b/>
                <w:sz w:val="24"/>
                <w:szCs w:val="24"/>
              </w:rPr>
            </w:pPr>
          </w:p>
          <w:p w:rsidR="008566B5" w:rsidRPr="009025D5" w:rsidRDefault="008566B5" w:rsidP="00E7507A">
            <w:pPr>
              <w:jc w:val="center"/>
              <w:rPr>
                <w:rFonts w:ascii="Times New Roman" w:hAnsi="Times New Roman" w:cs="Times New Roman"/>
                <w:b/>
                <w:bCs/>
                <w:sz w:val="24"/>
                <w:szCs w:val="24"/>
              </w:rPr>
            </w:pPr>
          </w:p>
          <w:p w:rsidR="008566B5" w:rsidRPr="009025D5" w:rsidRDefault="008566B5" w:rsidP="00E7507A">
            <w:pPr>
              <w:jc w:val="center"/>
              <w:rPr>
                <w:rFonts w:ascii="Times New Roman" w:hAnsi="Times New Roman" w:cs="Times New Roman"/>
                <w:b/>
                <w:bCs/>
                <w:sz w:val="24"/>
                <w:szCs w:val="24"/>
              </w:rPr>
            </w:pPr>
            <w:r w:rsidRPr="009025D5">
              <w:rPr>
                <w:rFonts w:ascii="Times New Roman" w:hAnsi="Times New Roman" w:cs="Times New Roman"/>
                <w:b/>
                <w:bCs/>
                <w:sz w:val="24"/>
                <w:szCs w:val="24"/>
              </w:rPr>
              <w:t>Cuisinières à</w:t>
            </w:r>
          </w:p>
          <w:p w:rsidR="008566B5" w:rsidRPr="009025D5" w:rsidRDefault="008566B5" w:rsidP="00E7507A">
            <w:pPr>
              <w:jc w:val="center"/>
              <w:rPr>
                <w:rFonts w:ascii="Times New Roman" w:hAnsi="Times New Roman" w:cs="Times New Roman"/>
                <w:b/>
                <w:bCs/>
                <w:sz w:val="24"/>
                <w:szCs w:val="24"/>
              </w:rPr>
            </w:pPr>
            <w:r w:rsidRPr="009025D5">
              <w:rPr>
                <w:rFonts w:ascii="Times New Roman" w:hAnsi="Times New Roman" w:cs="Times New Roman"/>
                <w:b/>
                <w:bCs/>
                <w:sz w:val="24"/>
                <w:szCs w:val="24"/>
              </w:rPr>
              <w:t>gaz</w:t>
            </w:r>
          </w:p>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sz w:val="24"/>
                <w:szCs w:val="24"/>
              </w:rPr>
            </w:pPr>
          </w:p>
        </w:tc>
        <w:tc>
          <w:tcPr>
            <w:tcW w:w="7640" w:type="dxa"/>
          </w:tcPr>
          <w:p w:rsidR="008566B5" w:rsidRPr="009025D5" w:rsidRDefault="008566B5" w:rsidP="00E7507A">
            <w:pPr>
              <w:rPr>
                <w:rFonts w:ascii="Times New Roman" w:hAnsi="Times New Roman" w:cs="Times New Roman"/>
                <w:b/>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b/>
                <w:bCs/>
                <w:sz w:val="24"/>
                <w:szCs w:val="24"/>
              </w:rPr>
              <w:t>-</w:t>
            </w:r>
            <w:r w:rsidRPr="009025D5">
              <w:rPr>
                <w:rFonts w:ascii="Times New Roman" w:hAnsi="Times New Roman" w:cs="Times New Roman"/>
                <w:sz w:val="24"/>
                <w:szCs w:val="24"/>
              </w:rPr>
              <w:t>Modèle 6000 à 4 feux.</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Modèle 6100 à 4 feux.</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-Modèle 6400 luxe à 4 feux.</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A63672">
            <w:pPr>
              <w:spacing w:line="480" w:lineRule="auto"/>
              <w:rPr>
                <w:rFonts w:ascii="Times New Roman" w:hAnsi="Times New Roman" w:cs="Times New Roman"/>
                <w:b/>
                <w:sz w:val="24"/>
                <w:szCs w:val="24"/>
              </w:rPr>
            </w:pPr>
            <w:r w:rsidRPr="009025D5">
              <w:rPr>
                <w:rFonts w:ascii="Times New Roman" w:hAnsi="Times New Roman" w:cs="Times New Roman"/>
                <w:sz w:val="24"/>
                <w:szCs w:val="24"/>
              </w:rPr>
              <w:t>- Modèle 8200 à 5 feux.</w:t>
            </w:r>
          </w:p>
        </w:tc>
      </w:tr>
      <w:tr w:rsidR="008566B5" w:rsidRPr="009025D5" w:rsidTr="008566B5">
        <w:trPr>
          <w:trHeight w:val="841"/>
        </w:trPr>
        <w:tc>
          <w:tcPr>
            <w:tcW w:w="1966" w:type="dxa"/>
          </w:tcPr>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bCs/>
                <w:sz w:val="24"/>
                <w:szCs w:val="24"/>
              </w:rPr>
            </w:pPr>
            <w:r w:rsidRPr="009025D5">
              <w:rPr>
                <w:rFonts w:ascii="Times New Roman" w:hAnsi="Times New Roman" w:cs="Times New Roman"/>
                <w:b/>
                <w:bCs/>
                <w:sz w:val="24"/>
                <w:szCs w:val="24"/>
              </w:rPr>
              <w:t>Climatiseurs</w:t>
            </w:r>
          </w:p>
          <w:p w:rsidR="008566B5" w:rsidRPr="009025D5" w:rsidRDefault="008566B5" w:rsidP="00E7507A">
            <w:pPr>
              <w:rPr>
                <w:rFonts w:ascii="Times New Roman" w:hAnsi="Times New Roman" w:cs="Times New Roman"/>
                <w:b/>
                <w:bCs/>
                <w:sz w:val="24"/>
                <w:szCs w:val="24"/>
              </w:rPr>
            </w:pPr>
          </w:p>
          <w:p w:rsidR="008566B5" w:rsidRPr="009025D5" w:rsidRDefault="008566B5" w:rsidP="00E7507A">
            <w:pPr>
              <w:rPr>
                <w:rFonts w:ascii="Times New Roman" w:hAnsi="Times New Roman" w:cs="Times New Roman"/>
                <w:b/>
                <w:sz w:val="24"/>
                <w:szCs w:val="24"/>
              </w:rPr>
            </w:pPr>
          </w:p>
        </w:tc>
        <w:tc>
          <w:tcPr>
            <w:tcW w:w="7640" w:type="dxa"/>
          </w:tcPr>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Types fenêtre de 9000 à 18000 BTU.</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Types Split système de 9000 à 18000 BTU.</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autoSpaceDE w:val="0"/>
              <w:autoSpaceDN w:val="0"/>
              <w:adjustRightInd w:val="0"/>
              <w:rPr>
                <w:rFonts w:ascii="Times New Roman" w:hAnsi="Times New Roman" w:cs="Times New Roman"/>
                <w:sz w:val="24"/>
                <w:szCs w:val="24"/>
              </w:rPr>
            </w:pPr>
            <w:r w:rsidRPr="009025D5">
              <w:rPr>
                <w:rFonts w:ascii="Times New Roman" w:hAnsi="Times New Roman" w:cs="Times New Roman"/>
                <w:sz w:val="24"/>
                <w:szCs w:val="24"/>
              </w:rPr>
              <w:t>- Types Split mural de 9000 à 24000 BTU.</w:t>
            </w:r>
          </w:p>
          <w:p w:rsidR="008566B5" w:rsidRPr="009025D5" w:rsidRDefault="008566B5" w:rsidP="00E7507A">
            <w:pPr>
              <w:autoSpaceDE w:val="0"/>
              <w:autoSpaceDN w:val="0"/>
              <w:adjustRightInd w:val="0"/>
              <w:rPr>
                <w:rFonts w:ascii="Times New Roman" w:hAnsi="Times New Roman" w:cs="Times New Roman"/>
                <w:sz w:val="24"/>
                <w:szCs w:val="24"/>
              </w:rPr>
            </w:pPr>
          </w:p>
          <w:p w:rsidR="008566B5" w:rsidRPr="009025D5" w:rsidRDefault="008566B5" w:rsidP="00E7507A">
            <w:pPr>
              <w:rPr>
                <w:rFonts w:ascii="Times New Roman" w:hAnsi="Times New Roman" w:cs="Times New Roman"/>
                <w:sz w:val="24"/>
                <w:szCs w:val="24"/>
              </w:rPr>
            </w:pPr>
            <w:r w:rsidRPr="009025D5">
              <w:rPr>
                <w:rFonts w:ascii="Times New Roman" w:hAnsi="Times New Roman" w:cs="Times New Roman"/>
                <w:sz w:val="24"/>
                <w:szCs w:val="24"/>
              </w:rPr>
              <w:t>- Des centres autonomes de climatisation</w:t>
            </w:r>
          </w:p>
          <w:p w:rsidR="008566B5" w:rsidRPr="009025D5" w:rsidRDefault="008566B5" w:rsidP="00E7507A">
            <w:pPr>
              <w:rPr>
                <w:rFonts w:ascii="Times New Roman" w:hAnsi="Times New Roman" w:cs="Times New Roman"/>
                <w:b/>
                <w:sz w:val="24"/>
                <w:szCs w:val="24"/>
              </w:rPr>
            </w:pPr>
          </w:p>
        </w:tc>
      </w:tr>
    </w:tbl>
    <w:p w:rsidR="008566B5" w:rsidRPr="009025D5" w:rsidRDefault="008566B5" w:rsidP="008566B5">
      <w:pPr>
        <w:rPr>
          <w:rFonts w:ascii="Times New Roman" w:hAnsi="Times New Roman" w:cs="Times New Roman"/>
          <w:b/>
          <w:bCs/>
          <w:sz w:val="24"/>
          <w:szCs w:val="24"/>
        </w:rPr>
      </w:pPr>
    </w:p>
    <w:p w:rsidR="00A43180" w:rsidRPr="009025D5" w:rsidRDefault="008566B5" w:rsidP="0007039E">
      <w:pPr>
        <w:autoSpaceDE w:val="0"/>
        <w:autoSpaceDN w:val="0"/>
        <w:adjustRightInd w:val="0"/>
        <w:spacing w:after="0" w:line="240" w:lineRule="auto"/>
        <w:jc w:val="center"/>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Tableau III.1: </w:t>
      </w:r>
      <w:r w:rsidRPr="009025D5">
        <w:rPr>
          <w:rFonts w:ascii="Times New Roman" w:hAnsi="Times New Roman" w:cs="Times New Roman"/>
          <w:sz w:val="24"/>
          <w:szCs w:val="24"/>
          <w:lang w:bidi="ar-SA"/>
        </w:rPr>
        <w:t>les produits ENIEM.</w:t>
      </w:r>
    </w:p>
    <w:p w:rsidR="00532742" w:rsidRPr="009025D5" w:rsidDel="009D763C" w:rsidRDefault="00532742" w:rsidP="00A43180">
      <w:pPr>
        <w:autoSpaceDE w:val="0"/>
        <w:autoSpaceDN w:val="0"/>
        <w:adjustRightInd w:val="0"/>
        <w:spacing w:after="0" w:line="240" w:lineRule="auto"/>
        <w:rPr>
          <w:del w:id="13" w:author="AIT ADDA" w:date="2012-09-05T20:18:00Z"/>
          <w:rFonts w:ascii="Times New Roman" w:hAnsi="Times New Roman" w:cs="Times New Roman"/>
          <w:sz w:val="24"/>
          <w:szCs w:val="24"/>
          <w:lang w:bidi="ar-SA"/>
        </w:rPr>
      </w:pPr>
    </w:p>
    <w:p w:rsidR="00A43180" w:rsidDel="009D763C" w:rsidRDefault="00A43180" w:rsidP="00A43180">
      <w:pPr>
        <w:tabs>
          <w:tab w:val="left" w:pos="426"/>
        </w:tabs>
        <w:autoSpaceDE w:val="0"/>
        <w:autoSpaceDN w:val="0"/>
        <w:adjustRightInd w:val="0"/>
        <w:spacing w:after="0" w:line="240" w:lineRule="auto"/>
        <w:rPr>
          <w:del w:id="14" w:author="AIT ADDA" w:date="2012-09-05T20:18:00Z"/>
          <w:rFonts w:ascii="Times New Roman" w:hAnsi="Times New Roman" w:cs="Times New Roman"/>
          <w:sz w:val="24"/>
          <w:szCs w:val="24"/>
        </w:rPr>
      </w:pPr>
    </w:p>
    <w:p w:rsidR="000A584F" w:rsidDel="009D763C" w:rsidRDefault="000A584F" w:rsidP="00A43180">
      <w:pPr>
        <w:tabs>
          <w:tab w:val="left" w:pos="426"/>
        </w:tabs>
        <w:autoSpaceDE w:val="0"/>
        <w:autoSpaceDN w:val="0"/>
        <w:adjustRightInd w:val="0"/>
        <w:spacing w:after="0" w:line="240" w:lineRule="auto"/>
        <w:rPr>
          <w:del w:id="15" w:author="AIT ADDA" w:date="2012-09-05T20:18:00Z"/>
          <w:rFonts w:ascii="Times New Roman" w:hAnsi="Times New Roman" w:cs="Times New Roman"/>
          <w:sz w:val="24"/>
          <w:szCs w:val="24"/>
        </w:rPr>
      </w:pPr>
    </w:p>
    <w:p w:rsidR="008E3E2A" w:rsidRPr="009025D5" w:rsidDel="009D763C" w:rsidRDefault="008E3E2A" w:rsidP="00A43180">
      <w:pPr>
        <w:tabs>
          <w:tab w:val="left" w:pos="426"/>
        </w:tabs>
        <w:autoSpaceDE w:val="0"/>
        <w:autoSpaceDN w:val="0"/>
        <w:adjustRightInd w:val="0"/>
        <w:spacing w:after="0" w:line="240" w:lineRule="auto"/>
        <w:rPr>
          <w:del w:id="16" w:author="AIT ADDA" w:date="2012-09-05T20:18:00Z"/>
          <w:rFonts w:ascii="Times New Roman" w:hAnsi="Times New Roman" w:cs="Times New Roman"/>
          <w:sz w:val="24"/>
          <w:szCs w:val="24"/>
        </w:rPr>
      </w:pPr>
    </w:p>
    <w:p w:rsidR="00A43180" w:rsidRPr="009025D5" w:rsidRDefault="00A43180" w:rsidP="00A43180">
      <w:p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A l’origine, ENIEM fabrique ses produits sous les marques et licences suivantes :</w:t>
      </w:r>
    </w:p>
    <w:p w:rsidR="00532742" w:rsidRPr="009025D5" w:rsidRDefault="00532742" w:rsidP="00A43180">
      <w:pPr>
        <w:autoSpaceDE w:val="0"/>
        <w:autoSpaceDN w:val="0"/>
        <w:adjustRightInd w:val="0"/>
        <w:spacing w:after="0" w:line="240" w:lineRule="auto"/>
        <w:rPr>
          <w:rFonts w:ascii="Times New Roman" w:hAnsi="Times New Roman" w:cs="Times New Roman"/>
          <w:sz w:val="24"/>
          <w:szCs w:val="24"/>
          <w:lang w:bidi="ar-SA"/>
        </w:rPr>
      </w:pPr>
    </w:p>
    <w:p w:rsidR="00A43180" w:rsidRPr="009025D5" w:rsidRDefault="00A43180" w:rsidP="003D4852">
      <w:pPr>
        <w:pStyle w:val="Paragraphedeliste"/>
        <w:numPr>
          <w:ilvl w:val="0"/>
          <w:numId w:val="95"/>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Réfrigérateurs PM </w:t>
      </w:r>
      <w:r w:rsidRPr="009025D5">
        <w:rPr>
          <w:rFonts w:ascii="Times New Roman" w:hAnsi="Times New Roman" w:cs="Times New Roman"/>
          <w:sz w:val="24"/>
          <w:szCs w:val="24"/>
          <w:lang w:bidi="ar-SA"/>
        </w:rPr>
        <w:t>: Licence BOSCH (Allemagne), réfrigérateur GM : MITSUI et</w:t>
      </w:r>
    </w:p>
    <w:p w:rsidR="00A43180" w:rsidRPr="009025D5" w:rsidRDefault="0007039E" w:rsidP="00A43180">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sidR="00A43180" w:rsidRPr="009025D5">
        <w:rPr>
          <w:rFonts w:ascii="Times New Roman" w:hAnsi="Times New Roman" w:cs="Times New Roman"/>
          <w:sz w:val="24"/>
          <w:szCs w:val="24"/>
          <w:lang w:bidi="ar-SA"/>
        </w:rPr>
        <w:t>TOSHIBA (Japon).</w:t>
      </w:r>
    </w:p>
    <w:p w:rsidR="00A43180" w:rsidRPr="009025D5" w:rsidRDefault="00A43180" w:rsidP="003D4852">
      <w:pPr>
        <w:pStyle w:val="Paragraphedeliste"/>
        <w:numPr>
          <w:ilvl w:val="0"/>
          <w:numId w:val="96"/>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Cuisinières : </w:t>
      </w:r>
      <w:r w:rsidRPr="009025D5">
        <w:rPr>
          <w:rFonts w:ascii="Times New Roman" w:hAnsi="Times New Roman" w:cs="Times New Roman"/>
          <w:sz w:val="24"/>
          <w:szCs w:val="24"/>
          <w:lang w:bidi="ar-SA"/>
        </w:rPr>
        <w:t>TECHNOGAZ (Italie).</w:t>
      </w:r>
    </w:p>
    <w:p w:rsidR="00A43180" w:rsidRPr="009025D5" w:rsidRDefault="00A43180" w:rsidP="003D4852">
      <w:pPr>
        <w:pStyle w:val="Paragraphedeliste"/>
        <w:numPr>
          <w:ilvl w:val="0"/>
          <w:numId w:val="97"/>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Climatiseurs </w:t>
      </w:r>
      <w:r w:rsidRPr="009025D5">
        <w:rPr>
          <w:rFonts w:ascii="Times New Roman" w:hAnsi="Times New Roman" w:cs="Times New Roman"/>
          <w:sz w:val="24"/>
          <w:szCs w:val="24"/>
          <w:lang w:bidi="ar-SA"/>
        </w:rPr>
        <w:t>: activités démarrées avec licence AIR WELL.</w:t>
      </w:r>
    </w:p>
    <w:p w:rsidR="00476842" w:rsidRPr="009025D5" w:rsidRDefault="00A43180" w:rsidP="00476842">
      <w:pPr>
        <w:pStyle w:val="Paragraphedeliste"/>
        <w:numPr>
          <w:ilvl w:val="0"/>
          <w:numId w:val="97"/>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Machines à laver et chauffage eau </w:t>
      </w:r>
      <w:r w:rsidRPr="009025D5">
        <w:rPr>
          <w:rFonts w:ascii="Times New Roman" w:hAnsi="Times New Roman" w:cs="Times New Roman"/>
          <w:sz w:val="24"/>
          <w:szCs w:val="24"/>
          <w:lang w:bidi="ar-SA"/>
        </w:rPr>
        <w:t>: sous contrats avec plusieurs marques.</w:t>
      </w:r>
    </w:p>
    <w:p w:rsidR="00532742" w:rsidRPr="009025D5" w:rsidRDefault="00532742" w:rsidP="00532742">
      <w:pPr>
        <w:pStyle w:val="Paragraphedeliste"/>
        <w:autoSpaceDE w:val="0"/>
        <w:autoSpaceDN w:val="0"/>
        <w:adjustRightInd w:val="0"/>
        <w:spacing w:after="0" w:line="240" w:lineRule="auto"/>
        <w:rPr>
          <w:rFonts w:ascii="Times New Roman" w:hAnsi="Times New Roman" w:cs="Times New Roman"/>
          <w:b/>
          <w:bCs/>
          <w:sz w:val="24"/>
          <w:szCs w:val="24"/>
          <w:lang w:bidi="ar-SA"/>
        </w:rPr>
      </w:pPr>
    </w:p>
    <w:p w:rsidR="00532742" w:rsidRDefault="00532742" w:rsidP="00532742">
      <w:pPr>
        <w:pStyle w:val="Paragraphedeliste"/>
        <w:autoSpaceDE w:val="0"/>
        <w:autoSpaceDN w:val="0"/>
        <w:adjustRightInd w:val="0"/>
        <w:spacing w:after="0" w:line="240" w:lineRule="auto"/>
        <w:rPr>
          <w:rFonts w:ascii="Times New Roman" w:hAnsi="Times New Roman" w:cs="Times New Roman"/>
          <w:sz w:val="24"/>
          <w:szCs w:val="24"/>
          <w:lang w:bidi="ar-SA"/>
        </w:rPr>
      </w:pPr>
    </w:p>
    <w:p w:rsidR="00075527" w:rsidRPr="00FA388E" w:rsidRDefault="00075527" w:rsidP="00FA388E">
      <w:pPr>
        <w:pStyle w:val="Titre2"/>
        <w:spacing w:before="0"/>
        <w:ind w:left="357"/>
        <w:rPr>
          <w:rFonts w:ascii="Times New Roman" w:hAnsi="Times New Roman" w:cs="Times New Roman"/>
          <w:color w:val="000000"/>
        </w:rPr>
      </w:pPr>
      <w:bookmarkStart w:id="17" w:name="_Toc334396362"/>
      <w:r w:rsidRPr="003A4425">
        <w:rPr>
          <w:rFonts w:ascii="Times New Roman" w:hAnsi="Times New Roman" w:cs="Times New Roman"/>
          <w:color w:val="000000"/>
        </w:rPr>
        <w:t>II.7. Le marché</w:t>
      </w:r>
      <w:r w:rsidR="00DF5314">
        <w:rPr>
          <w:rFonts w:ascii="Times New Roman" w:hAnsi="Times New Roman" w:cs="Times New Roman"/>
          <w:color w:val="000000"/>
        </w:rPr>
        <w:t> :</w:t>
      </w:r>
      <w:bookmarkEnd w:id="17"/>
    </w:p>
    <w:p w:rsidR="00075527" w:rsidRPr="0052574F" w:rsidRDefault="00075527" w:rsidP="00075527">
      <w:pPr>
        <w:autoSpaceDE w:val="0"/>
        <w:autoSpaceDN w:val="0"/>
        <w:adjustRightInd w:val="0"/>
        <w:spacing w:after="0" w:line="240" w:lineRule="auto"/>
        <w:ind w:firstLine="708"/>
        <w:rPr>
          <w:rFonts w:ascii="Times New Roman" w:hAnsi="Times New Roman" w:cs="Times New Roman"/>
          <w:b/>
          <w:bCs/>
          <w:color w:val="000000"/>
          <w:sz w:val="24"/>
          <w:szCs w:val="24"/>
        </w:rPr>
      </w:pPr>
    </w:p>
    <w:p w:rsidR="006828EF" w:rsidRPr="009025D5" w:rsidRDefault="000A584F" w:rsidP="000A584F">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6828EF" w:rsidRPr="009025D5">
        <w:rPr>
          <w:rFonts w:ascii="Times New Roman" w:hAnsi="Times New Roman" w:cs="Times New Roman"/>
          <w:sz w:val="24"/>
          <w:szCs w:val="24"/>
          <w:lang w:bidi="ar-SA"/>
        </w:rPr>
        <w:t xml:space="preserve"> L’électroménager, en Algérie, est un secteur arrivé à maturité et par conséquent à croissance relativement faible notamment pour les produits blancs de base (réfrigérateurs, cuisinières). Le taux d’équipement des </w:t>
      </w:r>
      <w:r w:rsidR="00331000" w:rsidRPr="009025D5">
        <w:rPr>
          <w:rFonts w:ascii="Times New Roman" w:hAnsi="Times New Roman" w:cs="Times New Roman"/>
          <w:sz w:val="24"/>
          <w:szCs w:val="24"/>
          <w:lang w:bidi="ar-SA"/>
        </w:rPr>
        <w:t>ménages</w:t>
      </w:r>
      <w:r w:rsidR="006828EF" w:rsidRPr="009025D5">
        <w:rPr>
          <w:rFonts w:ascii="Times New Roman" w:hAnsi="Times New Roman" w:cs="Times New Roman"/>
          <w:sz w:val="24"/>
          <w:szCs w:val="24"/>
          <w:lang w:bidi="ar-SA"/>
        </w:rPr>
        <w:t xml:space="preserve"> est très élevé pour les équipements qui correspondent à un besoin partagé par l’ensemble des ménagés (les réfrigérateurs). Le taux d’équipement pour les appareils perçus comme indispensables (sèche-linge, machine à laver linge ou vaisselle) reste, cependant, encore faible.</w:t>
      </w:r>
    </w:p>
    <w:p w:rsidR="006B245F" w:rsidRPr="009025D5" w:rsidRDefault="006B245F" w:rsidP="006B245F">
      <w:pPr>
        <w:tabs>
          <w:tab w:val="left" w:pos="426"/>
        </w:tabs>
        <w:autoSpaceDE w:val="0"/>
        <w:autoSpaceDN w:val="0"/>
        <w:adjustRightInd w:val="0"/>
        <w:spacing w:after="0" w:line="240" w:lineRule="auto"/>
        <w:rPr>
          <w:rFonts w:ascii="Times New Roman" w:hAnsi="Times New Roman" w:cs="Times New Roman"/>
          <w:b/>
          <w:bCs/>
          <w:color w:val="000000"/>
          <w:sz w:val="24"/>
          <w:szCs w:val="24"/>
          <w:lang w:bidi="ar-SA"/>
        </w:rPr>
      </w:pPr>
    </w:p>
    <w:p w:rsidR="008227C6" w:rsidRPr="009025D5" w:rsidRDefault="006B245F" w:rsidP="008227C6">
      <w:pPr>
        <w:jc w:val="both"/>
        <w:rPr>
          <w:rFonts w:ascii="Times New Roman" w:hAnsi="Times New Roman" w:cs="Times New Roman"/>
          <w:sz w:val="24"/>
          <w:szCs w:val="24"/>
        </w:rPr>
      </w:pPr>
      <w:r w:rsidRPr="009025D5">
        <w:rPr>
          <w:rFonts w:ascii="Times New Roman" w:hAnsi="Times New Roman" w:cs="Times New Roman"/>
          <w:sz w:val="24"/>
          <w:szCs w:val="24"/>
        </w:rPr>
        <w:t>La demande pour les produits ENIEM est estimée comme suit :</w:t>
      </w:r>
    </w:p>
    <w:p w:rsidR="00532742" w:rsidRPr="009025D5" w:rsidRDefault="00532742" w:rsidP="008227C6">
      <w:pPr>
        <w:jc w:val="both"/>
        <w:rPr>
          <w:rFonts w:ascii="Times New Roman" w:hAnsi="Times New Roman" w:cs="Times New Roman"/>
          <w:sz w:val="24"/>
          <w:szCs w:val="24"/>
        </w:rPr>
      </w:pPr>
    </w:p>
    <w:tbl>
      <w:tblPr>
        <w:tblStyle w:val="Grilledutableau"/>
        <w:tblW w:w="9159" w:type="dxa"/>
        <w:tblLook w:val="0000"/>
      </w:tblPr>
      <w:tblGrid>
        <w:gridCol w:w="2000"/>
        <w:gridCol w:w="5008"/>
        <w:gridCol w:w="2151"/>
      </w:tblGrid>
      <w:tr w:rsidR="006B245F" w:rsidRPr="009025D5" w:rsidTr="00E7507A">
        <w:trPr>
          <w:trHeight w:val="983"/>
        </w:trPr>
        <w:tc>
          <w:tcPr>
            <w:tcW w:w="2000" w:type="dxa"/>
          </w:tcPr>
          <w:p w:rsidR="006B245F" w:rsidRPr="009025D5" w:rsidRDefault="006B245F" w:rsidP="00E7507A">
            <w:pPr>
              <w:ind w:left="5"/>
              <w:rPr>
                <w:rFonts w:ascii="Times New Roman" w:hAnsi="Times New Roman" w:cs="Times New Roman"/>
                <w:b/>
                <w:bCs/>
                <w:sz w:val="24"/>
                <w:szCs w:val="24"/>
              </w:rPr>
            </w:pPr>
          </w:p>
          <w:p w:rsidR="006B245F" w:rsidRPr="009025D5" w:rsidRDefault="006B245F" w:rsidP="00E7507A">
            <w:pPr>
              <w:ind w:left="5"/>
              <w:rPr>
                <w:rFonts w:ascii="Times New Roman" w:hAnsi="Times New Roman" w:cs="Times New Roman"/>
                <w:b/>
                <w:bCs/>
                <w:sz w:val="24"/>
                <w:szCs w:val="24"/>
              </w:rPr>
            </w:pPr>
            <w:r w:rsidRPr="009025D5">
              <w:rPr>
                <w:rFonts w:ascii="Times New Roman" w:hAnsi="Times New Roman" w:cs="Times New Roman"/>
                <w:b/>
                <w:bCs/>
                <w:sz w:val="24"/>
                <w:szCs w:val="24"/>
              </w:rPr>
              <w:t xml:space="preserve">Produits </w:t>
            </w:r>
          </w:p>
          <w:p w:rsidR="006B245F" w:rsidRPr="009025D5" w:rsidRDefault="006B245F" w:rsidP="00E7507A">
            <w:pPr>
              <w:rPr>
                <w:rFonts w:ascii="Times New Roman" w:hAnsi="Times New Roman" w:cs="Times New Roman"/>
                <w:b/>
                <w:bCs/>
                <w:sz w:val="24"/>
                <w:szCs w:val="24"/>
              </w:rPr>
            </w:pPr>
          </w:p>
        </w:tc>
        <w:tc>
          <w:tcPr>
            <w:tcW w:w="5008"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b/>
                <w:bCs/>
                <w:sz w:val="24"/>
                <w:szCs w:val="24"/>
              </w:rPr>
              <w:t>Demande</w:t>
            </w:r>
          </w:p>
          <w:p w:rsidR="006B245F" w:rsidRPr="009025D5" w:rsidRDefault="006B245F" w:rsidP="00E7507A">
            <w:pPr>
              <w:rPr>
                <w:rFonts w:ascii="Times New Roman" w:hAnsi="Times New Roman" w:cs="Times New Roman"/>
                <w:b/>
                <w:bCs/>
                <w:sz w:val="24"/>
                <w:szCs w:val="24"/>
              </w:rPr>
            </w:pPr>
          </w:p>
          <w:p w:rsidR="006B245F" w:rsidRPr="009025D5" w:rsidRDefault="006B245F" w:rsidP="00E7507A">
            <w:pPr>
              <w:rPr>
                <w:rFonts w:ascii="Times New Roman" w:hAnsi="Times New Roman" w:cs="Times New Roman"/>
                <w:b/>
                <w:bCs/>
                <w:sz w:val="24"/>
                <w:szCs w:val="24"/>
              </w:rPr>
            </w:pPr>
          </w:p>
          <w:p w:rsidR="006B245F" w:rsidRPr="009025D5" w:rsidRDefault="006B245F" w:rsidP="00E7507A">
            <w:pPr>
              <w:rPr>
                <w:rFonts w:ascii="Times New Roman" w:hAnsi="Times New Roman" w:cs="Times New Roman"/>
                <w:b/>
                <w:sz w:val="24"/>
                <w:szCs w:val="24"/>
              </w:rPr>
            </w:pPr>
          </w:p>
        </w:tc>
        <w:tc>
          <w:tcPr>
            <w:tcW w:w="2151"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bCs/>
                <w:sz w:val="24"/>
                <w:szCs w:val="24"/>
              </w:rPr>
            </w:pPr>
            <w:r w:rsidRPr="009025D5">
              <w:rPr>
                <w:rFonts w:ascii="Times New Roman" w:hAnsi="Times New Roman" w:cs="Times New Roman"/>
                <w:b/>
                <w:bCs/>
                <w:sz w:val="24"/>
                <w:szCs w:val="24"/>
              </w:rPr>
              <w:t xml:space="preserve">Taux de  </w:t>
            </w: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b/>
                <w:bCs/>
                <w:sz w:val="24"/>
                <w:szCs w:val="24"/>
              </w:rPr>
              <w:t xml:space="preserve">     croissance</w:t>
            </w:r>
          </w:p>
          <w:p w:rsidR="006B245F" w:rsidRPr="009025D5" w:rsidRDefault="006B245F" w:rsidP="00E7507A">
            <w:pPr>
              <w:ind w:left="5"/>
              <w:jc w:val="cente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p>
        </w:tc>
      </w:tr>
      <w:tr w:rsidR="006B245F" w:rsidRPr="009025D5" w:rsidTr="00E7507A">
        <w:trPr>
          <w:trHeight w:val="832"/>
        </w:trPr>
        <w:tc>
          <w:tcPr>
            <w:tcW w:w="2000" w:type="dxa"/>
          </w:tcPr>
          <w:p w:rsidR="006B245F" w:rsidRPr="009025D5" w:rsidRDefault="006B245F" w:rsidP="00E7507A">
            <w:pPr>
              <w:ind w:left="5"/>
              <w:rPr>
                <w:rFonts w:ascii="Times New Roman" w:hAnsi="Times New Roman" w:cs="Times New Roman"/>
                <w:b/>
                <w:sz w:val="24"/>
                <w:szCs w:val="24"/>
              </w:rPr>
            </w:pPr>
          </w:p>
          <w:p w:rsidR="006B245F" w:rsidRPr="009025D5" w:rsidRDefault="006B245F" w:rsidP="00E7507A">
            <w:pPr>
              <w:ind w:left="5"/>
              <w:rPr>
                <w:rFonts w:ascii="Times New Roman" w:hAnsi="Times New Roman" w:cs="Times New Roman"/>
                <w:b/>
                <w:sz w:val="24"/>
                <w:szCs w:val="24"/>
              </w:rPr>
            </w:pPr>
            <w:r w:rsidRPr="009025D5">
              <w:rPr>
                <w:rFonts w:ascii="Times New Roman" w:hAnsi="Times New Roman" w:cs="Times New Roman"/>
                <w:b/>
                <w:bCs/>
                <w:sz w:val="24"/>
                <w:szCs w:val="24"/>
              </w:rPr>
              <w:t>Réfrigérateurs</w:t>
            </w:r>
          </w:p>
        </w:tc>
        <w:tc>
          <w:tcPr>
            <w:tcW w:w="5008"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sz w:val="24"/>
                <w:szCs w:val="24"/>
              </w:rPr>
              <w:t xml:space="preserve">           Demande estimée à 520 000 unité/an.</w:t>
            </w:r>
          </w:p>
        </w:tc>
        <w:tc>
          <w:tcPr>
            <w:tcW w:w="2151"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b/>
                <w:bCs/>
                <w:sz w:val="24"/>
                <w:szCs w:val="24"/>
              </w:rPr>
              <w:t xml:space="preserve">            5</w:t>
            </w:r>
            <w:r w:rsidRPr="009025D5">
              <w:rPr>
                <w:rFonts w:ascii="Times New Roman" w:hAnsi="Times New Roman" w:cs="Times New Roman"/>
                <w:b/>
                <w:bCs/>
                <w:sz w:val="24"/>
                <w:szCs w:val="24"/>
                <w:rtl/>
              </w:rPr>
              <w:t>٪</w:t>
            </w:r>
          </w:p>
        </w:tc>
      </w:tr>
      <w:tr w:rsidR="006B245F" w:rsidRPr="009025D5" w:rsidTr="00E7507A">
        <w:trPr>
          <w:trHeight w:val="750"/>
        </w:trPr>
        <w:tc>
          <w:tcPr>
            <w:tcW w:w="2000" w:type="dxa"/>
          </w:tcPr>
          <w:p w:rsidR="006B245F" w:rsidRPr="009025D5" w:rsidRDefault="006B245F" w:rsidP="00E7507A">
            <w:pPr>
              <w:ind w:left="5"/>
              <w:rPr>
                <w:rFonts w:ascii="Times New Roman" w:hAnsi="Times New Roman" w:cs="Times New Roman"/>
                <w:b/>
                <w:sz w:val="24"/>
                <w:szCs w:val="24"/>
              </w:rPr>
            </w:pPr>
          </w:p>
          <w:p w:rsidR="006B245F" w:rsidRPr="009025D5" w:rsidRDefault="006B245F" w:rsidP="00E7507A">
            <w:pPr>
              <w:ind w:left="5"/>
              <w:rPr>
                <w:rFonts w:ascii="Times New Roman" w:hAnsi="Times New Roman" w:cs="Times New Roman"/>
                <w:b/>
                <w:sz w:val="24"/>
                <w:szCs w:val="24"/>
              </w:rPr>
            </w:pPr>
            <w:r w:rsidRPr="009025D5">
              <w:rPr>
                <w:rFonts w:ascii="Times New Roman" w:hAnsi="Times New Roman" w:cs="Times New Roman"/>
                <w:b/>
                <w:bCs/>
                <w:sz w:val="24"/>
                <w:szCs w:val="24"/>
              </w:rPr>
              <w:t xml:space="preserve">  Cuisinières</w:t>
            </w:r>
          </w:p>
        </w:tc>
        <w:tc>
          <w:tcPr>
            <w:tcW w:w="5008"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sz w:val="24"/>
                <w:szCs w:val="24"/>
              </w:rPr>
              <w:t xml:space="preserve">           Demande estimée à 320 000 unité/an</w:t>
            </w:r>
          </w:p>
        </w:tc>
        <w:tc>
          <w:tcPr>
            <w:tcW w:w="2151" w:type="dxa"/>
          </w:tcPr>
          <w:p w:rsidR="006B245F" w:rsidRPr="009025D5" w:rsidRDefault="006B245F" w:rsidP="00E7507A">
            <w:pPr>
              <w:rPr>
                <w:rFonts w:ascii="Times New Roman" w:hAnsi="Times New Roman" w:cs="Times New Roman"/>
                <w:b/>
                <w:sz w:val="24"/>
                <w:szCs w:val="24"/>
              </w:rPr>
            </w:pPr>
          </w:p>
          <w:p w:rsidR="006B245F" w:rsidRPr="009025D5" w:rsidRDefault="006B245F" w:rsidP="00E7507A">
            <w:pPr>
              <w:rPr>
                <w:rFonts w:ascii="Times New Roman" w:hAnsi="Times New Roman" w:cs="Times New Roman"/>
                <w:b/>
                <w:sz w:val="24"/>
                <w:szCs w:val="24"/>
              </w:rPr>
            </w:pPr>
            <w:r w:rsidRPr="009025D5">
              <w:rPr>
                <w:rFonts w:ascii="Times New Roman" w:hAnsi="Times New Roman" w:cs="Times New Roman"/>
                <w:b/>
                <w:bCs/>
                <w:sz w:val="24"/>
                <w:szCs w:val="24"/>
              </w:rPr>
              <w:t xml:space="preserve">            5</w:t>
            </w:r>
            <w:r w:rsidRPr="009025D5">
              <w:rPr>
                <w:rFonts w:ascii="Times New Roman" w:hAnsi="Times New Roman" w:cs="Times New Roman"/>
                <w:b/>
                <w:bCs/>
                <w:sz w:val="24"/>
                <w:szCs w:val="24"/>
                <w:rtl/>
              </w:rPr>
              <w:t>٪</w:t>
            </w:r>
          </w:p>
        </w:tc>
      </w:tr>
      <w:tr w:rsidR="006B245F" w:rsidRPr="009025D5" w:rsidTr="00E7507A">
        <w:trPr>
          <w:trHeight w:val="482"/>
        </w:trPr>
        <w:tc>
          <w:tcPr>
            <w:tcW w:w="2000" w:type="dxa"/>
          </w:tcPr>
          <w:p w:rsidR="006B245F" w:rsidRPr="009025D5" w:rsidRDefault="006B245F" w:rsidP="00E7507A">
            <w:pPr>
              <w:ind w:left="5"/>
              <w:rPr>
                <w:rFonts w:ascii="Times New Roman" w:hAnsi="Times New Roman" w:cs="Times New Roman"/>
                <w:b/>
                <w:bCs/>
                <w:sz w:val="24"/>
                <w:szCs w:val="24"/>
              </w:rPr>
            </w:pPr>
          </w:p>
          <w:p w:rsidR="006B245F" w:rsidRPr="009025D5" w:rsidRDefault="006B245F" w:rsidP="00E7507A">
            <w:pPr>
              <w:rPr>
                <w:rFonts w:ascii="Times New Roman" w:hAnsi="Times New Roman" w:cs="Times New Roman"/>
                <w:b/>
                <w:bCs/>
                <w:sz w:val="24"/>
                <w:szCs w:val="24"/>
              </w:rPr>
            </w:pPr>
            <w:r w:rsidRPr="009025D5">
              <w:rPr>
                <w:rFonts w:ascii="Times New Roman" w:hAnsi="Times New Roman" w:cs="Times New Roman"/>
                <w:b/>
                <w:bCs/>
                <w:sz w:val="24"/>
                <w:szCs w:val="24"/>
              </w:rPr>
              <w:t>Climatiseurs</w:t>
            </w:r>
          </w:p>
          <w:p w:rsidR="006B245F" w:rsidRPr="009025D5" w:rsidRDefault="006B245F" w:rsidP="00E7507A">
            <w:pPr>
              <w:rPr>
                <w:rFonts w:ascii="Times New Roman" w:hAnsi="Times New Roman" w:cs="Times New Roman"/>
                <w:b/>
                <w:sz w:val="24"/>
                <w:szCs w:val="24"/>
              </w:rPr>
            </w:pPr>
          </w:p>
        </w:tc>
        <w:tc>
          <w:tcPr>
            <w:tcW w:w="5008" w:type="dxa"/>
          </w:tcPr>
          <w:p w:rsidR="006B245F" w:rsidRPr="009025D5" w:rsidRDefault="006B245F" w:rsidP="00E7507A">
            <w:pPr>
              <w:ind w:left="5"/>
              <w:rPr>
                <w:rFonts w:ascii="Times New Roman" w:hAnsi="Times New Roman" w:cs="Times New Roman"/>
                <w:sz w:val="24"/>
                <w:szCs w:val="24"/>
              </w:rPr>
            </w:pPr>
          </w:p>
          <w:p w:rsidR="006B245F" w:rsidRPr="009025D5" w:rsidRDefault="006B245F" w:rsidP="00E7507A">
            <w:pPr>
              <w:ind w:left="5"/>
              <w:rPr>
                <w:rFonts w:ascii="Times New Roman" w:hAnsi="Times New Roman" w:cs="Times New Roman"/>
                <w:b/>
                <w:sz w:val="24"/>
                <w:szCs w:val="24"/>
              </w:rPr>
            </w:pPr>
            <w:r w:rsidRPr="009025D5">
              <w:rPr>
                <w:rFonts w:ascii="Times New Roman" w:hAnsi="Times New Roman" w:cs="Times New Roman"/>
                <w:sz w:val="24"/>
                <w:szCs w:val="24"/>
              </w:rPr>
              <w:t xml:space="preserve">           Demande estimée à 250 000 unité/an.</w:t>
            </w:r>
          </w:p>
        </w:tc>
        <w:tc>
          <w:tcPr>
            <w:tcW w:w="2151" w:type="dxa"/>
          </w:tcPr>
          <w:p w:rsidR="006B245F" w:rsidRPr="009025D5" w:rsidRDefault="006B245F" w:rsidP="00E7507A">
            <w:pPr>
              <w:ind w:left="5"/>
              <w:rPr>
                <w:rFonts w:ascii="Times New Roman" w:hAnsi="Times New Roman" w:cs="Times New Roman"/>
                <w:b/>
                <w:bCs/>
                <w:sz w:val="24"/>
                <w:szCs w:val="24"/>
              </w:rPr>
            </w:pPr>
          </w:p>
          <w:p w:rsidR="006B245F" w:rsidRPr="009025D5" w:rsidRDefault="006B245F" w:rsidP="00E7507A">
            <w:pPr>
              <w:ind w:left="5"/>
              <w:rPr>
                <w:rFonts w:ascii="Times New Roman" w:hAnsi="Times New Roman" w:cs="Times New Roman"/>
                <w:b/>
                <w:bCs/>
                <w:sz w:val="24"/>
                <w:szCs w:val="24"/>
              </w:rPr>
            </w:pPr>
            <w:r w:rsidRPr="009025D5">
              <w:rPr>
                <w:rFonts w:ascii="Times New Roman" w:hAnsi="Times New Roman" w:cs="Times New Roman"/>
                <w:b/>
                <w:bCs/>
                <w:sz w:val="24"/>
                <w:szCs w:val="24"/>
              </w:rPr>
              <w:t xml:space="preserve">           5</w:t>
            </w:r>
            <w:r w:rsidRPr="009025D5">
              <w:rPr>
                <w:rFonts w:ascii="Times New Roman" w:hAnsi="Times New Roman" w:cs="Times New Roman"/>
                <w:b/>
                <w:bCs/>
                <w:sz w:val="24"/>
                <w:szCs w:val="24"/>
                <w:rtl/>
              </w:rPr>
              <w:t>٪</w:t>
            </w:r>
          </w:p>
          <w:p w:rsidR="006B245F" w:rsidRPr="009025D5" w:rsidRDefault="006B245F" w:rsidP="00E7507A">
            <w:pPr>
              <w:ind w:left="5"/>
              <w:rPr>
                <w:rFonts w:ascii="Times New Roman" w:hAnsi="Times New Roman" w:cs="Times New Roman"/>
                <w:b/>
                <w:sz w:val="24"/>
                <w:szCs w:val="24"/>
              </w:rPr>
            </w:pPr>
          </w:p>
        </w:tc>
      </w:tr>
    </w:tbl>
    <w:p w:rsidR="006B245F" w:rsidRPr="009025D5" w:rsidRDefault="006B245F" w:rsidP="006B245F">
      <w:pPr>
        <w:rPr>
          <w:rFonts w:ascii="Times New Roman" w:hAnsi="Times New Roman" w:cs="Times New Roman"/>
          <w:b/>
          <w:sz w:val="24"/>
          <w:szCs w:val="24"/>
        </w:rPr>
      </w:pPr>
    </w:p>
    <w:p w:rsidR="006B245F" w:rsidRPr="009025D5" w:rsidRDefault="006B245F" w:rsidP="0007039E">
      <w:pPr>
        <w:autoSpaceDE w:val="0"/>
        <w:autoSpaceDN w:val="0"/>
        <w:adjustRightInd w:val="0"/>
        <w:spacing w:after="0" w:line="240" w:lineRule="auto"/>
        <w:jc w:val="center"/>
        <w:rPr>
          <w:rFonts w:ascii="Times New Roman" w:hAnsi="Times New Roman" w:cs="Times New Roman"/>
          <w:b/>
          <w:sz w:val="24"/>
          <w:szCs w:val="24"/>
          <w:lang w:bidi="ar-SA"/>
        </w:rPr>
      </w:pPr>
      <w:r w:rsidRPr="009025D5">
        <w:rPr>
          <w:rFonts w:ascii="Times New Roman" w:hAnsi="Times New Roman" w:cs="Times New Roman"/>
          <w:b/>
          <w:bCs/>
          <w:sz w:val="24"/>
          <w:szCs w:val="24"/>
          <w:lang w:bidi="ar-SA"/>
        </w:rPr>
        <w:t xml:space="preserve">Tableau III.2 : </w:t>
      </w:r>
      <w:r w:rsidRPr="009025D5">
        <w:rPr>
          <w:rFonts w:ascii="Times New Roman" w:hAnsi="Times New Roman" w:cs="Times New Roman"/>
          <w:b/>
          <w:sz w:val="24"/>
          <w:szCs w:val="24"/>
          <w:lang w:bidi="ar-SA"/>
        </w:rPr>
        <w:t>Estimation de la demande des produits ENIEM.</w:t>
      </w:r>
    </w:p>
    <w:p w:rsidR="006F3F8D" w:rsidRPr="009025D5" w:rsidRDefault="006F3F8D" w:rsidP="00532742">
      <w:pPr>
        <w:autoSpaceDE w:val="0"/>
        <w:autoSpaceDN w:val="0"/>
        <w:adjustRightInd w:val="0"/>
        <w:spacing w:after="0" w:line="360" w:lineRule="auto"/>
        <w:rPr>
          <w:rFonts w:ascii="Times New Roman" w:hAnsi="Times New Roman" w:cs="Times New Roman"/>
          <w:sz w:val="24"/>
          <w:szCs w:val="24"/>
        </w:rPr>
      </w:pPr>
    </w:p>
    <w:p w:rsidR="006F3F8D" w:rsidRPr="009025D5" w:rsidRDefault="006F3F8D" w:rsidP="006F3F8D">
      <w:pPr>
        <w:autoSpaceDE w:val="0"/>
        <w:autoSpaceDN w:val="0"/>
        <w:adjustRightInd w:val="0"/>
        <w:spacing w:after="0" w:line="360" w:lineRule="auto"/>
        <w:ind w:firstLine="567"/>
        <w:rPr>
          <w:rFonts w:ascii="Times New Roman" w:hAnsi="Times New Roman" w:cs="Times New Roman"/>
          <w:sz w:val="24"/>
          <w:szCs w:val="24"/>
        </w:rPr>
      </w:pPr>
      <w:r w:rsidRPr="009025D5">
        <w:rPr>
          <w:rFonts w:ascii="Times New Roman" w:hAnsi="Times New Roman" w:cs="Times New Roman"/>
          <w:sz w:val="24"/>
          <w:szCs w:val="24"/>
        </w:rPr>
        <w:t>La structure du chiffre d’affaires demeure dominée par la gamme des produits froids qui représente en moyenne 68</w:t>
      </w:r>
      <w:r w:rsidRPr="009025D5">
        <w:rPr>
          <w:rFonts w:ascii="Times New Roman" w:hAnsi="Times New Roman" w:cs="Times New Roman"/>
          <w:sz w:val="24"/>
          <w:szCs w:val="24"/>
          <w:rtl/>
        </w:rPr>
        <w:t>٪</w:t>
      </w:r>
      <w:r w:rsidRPr="009025D5">
        <w:rPr>
          <w:rFonts w:ascii="Times New Roman" w:hAnsi="Times New Roman" w:cs="Times New Roman"/>
          <w:sz w:val="24"/>
          <w:szCs w:val="24"/>
        </w:rPr>
        <w:t xml:space="preserve"> du C A.</w:t>
      </w:r>
    </w:p>
    <w:p w:rsidR="008E3E2A" w:rsidRPr="009025D5" w:rsidRDefault="006F3F8D" w:rsidP="00532742">
      <w:pPr>
        <w:spacing w:line="360" w:lineRule="auto"/>
        <w:rPr>
          <w:rFonts w:ascii="Times New Roman" w:hAnsi="Times New Roman" w:cs="Times New Roman"/>
          <w:b/>
          <w:sz w:val="24"/>
          <w:szCs w:val="24"/>
        </w:rPr>
      </w:pPr>
      <w:r w:rsidRPr="009025D5">
        <w:rPr>
          <w:rFonts w:ascii="Times New Roman" w:hAnsi="Times New Roman" w:cs="Times New Roman"/>
          <w:sz w:val="24"/>
          <w:szCs w:val="24"/>
        </w:rPr>
        <w:t>ENIEM à quatre (04)) produits « phares » qui représentent 76</w:t>
      </w:r>
      <w:r w:rsidRPr="009025D5">
        <w:rPr>
          <w:rFonts w:ascii="Times New Roman" w:hAnsi="Times New Roman" w:cs="Times New Roman"/>
          <w:sz w:val="24"/>
          <w:szCs w:val="24"/>
          <w:rtl/>
        </w:rPr>
        <w:t>٪</w:t>
      </w:r>
      <w:r w:rsidRPr="009025D5">
        <w:rPr>
          <w:rFonts w:ascii="Times New Roman" w:hAnsi="Times New Roman" w:cs="Times New Roman"/>
          <w:sz w:val="24"/>
          <w:szCs w:val="24"/>
        </w:rPr>
        <w:t xml:space="preserve"> du chiffre d’affaires en 2010 :</w:t>
      </w:r>
    </w:p>
    <w:tbl>
      <w:tblPr>
        <w:tblStyle w:val="Grilledutableau"/>
        <w:tblW w:w="9305" w:type="dxa"/>
        <w:tblLook w:val="0000"/>
      </w:tblPr>
      <w:tblGrid>
        <w:gridCol w:w="4943"/>
        <w:gridCol w:w="4362"/>
      </w:tblGrid>
      <w:tr w:rsidR="006F3F8D" w:rsidRPr="009025D5" w:rsidTr="00E7507A">
        <w:trPr>
          <w:trHeight w:val="789"/>
        </w:trPr>
        <w:tc>
          <w:tcPr>
            <w:tcW w:w="4943" w:type="dxa"/>
          </w:tcPr>
          <w:p w:rsidR="006F3F8D" w:rsidRPr="009025D5" w:rsidRDefault="006F3F8D" w:rsidP="00E7507A">
            <w:pPr>
              <w:ind w:left="-92"/>
              <w:rPr>
                <w:rFonts w:ascii="Times New Roman" w:hAnsi="Times New Roman" w:cs="Times New Roman"/>
                <w:b/>
                <w:sz w:val="24"/>
                <w:szCs w:val="24"/>
              </w:rPr>
            </w:pPr>
          </w:p>
          <w:p w:rsidR="006F3F8D" w:rsidRPr="009025D5" w:rsidRDefault="006F3F8D" w:rsidP="00E7507A">
            <w:pPr>
              <w:ind w:left="-92"/>
              <w:rPr>
                <w:rFonts w:ascii="Times New Roman" w:hAnsi="Times New Roman" w:cs="Times New Roman"/>
                <w:b/>
                <w:sz w:val="24"/>
                <w:szCs w:val="24"/>
              </w:rPr>
            </w:pPr>
            <w:r w:rsidRPr="009025D5">
              <w:rPr>
                <w:rFonts w:ascii="Times New Roman" w:hAnsi="Times New Roman" w:cs="Times New Roman"/>
                <w:sz w:val="24"/>
                <w:szCs w:val="24"/>
              </w:rPr>
              <w:t xml:space="preserve">                   Réfrigérateur 350S PB</w:t>
            </w:r>
          </w:p>
        </w:tc>
        <w:tc>
          <w:tcPr>
            <w:tcW w:w="4362" w:type="dxa"/>
          </w:tcPr>
          <w:p w:rsidR="006F3F8D" w:rsidRPr="009025D5" w:rsidRDefault="006F3F8D" w:rsidP="00E7507A">
            <w:pPr>
              <w:rPr>
                <w:rFonts w:ascii="Times New Roman" w:hAnsi="Times New Roman" w:cs="Times New Roman"/>
                <w:b/>
                <w:sz w:val="24"/>
                <w:szCs w:val="24"/>
              </w:rPr>
            </w:pPr>
          </w:p>
          <w:p w:rsidR="006F3F8D" w:rsidRPr="009025D5" w:rsidRDefault="006F3F8D" w:rsidP="00E7507A">
            <w:pPr>
              <w:rPr>
                <w:rFonts w:ascii="Times New Roman" w:hAnsi="Times New Roman" w:cs="Times New Roman"/>
                <w:b/>
                <w:sz w:val="24"/>
                <w:szCs w:val="24"/>
              </w:rPr>
            </w:pPr>
            <w:r w:rsidRPr="009025D5">
              <w:rPr>
                <w:rFonts w:ascii="Times New Roman" w:hAnsi="Times New Roman" w:cs="Times New Roman"/>
                <w:sz w:val="24"/>
                <w:szCs w:val="24"/>
              </w:rPr>
              <w:t xml:space="preserve">                            23,3</w:t>
            </w:r>
            <w:r w:rsidRPr="009025D5">
              <w:rPr>
                <w:rFonts w:ascii="Times New Roman" w:hAnsi="Times New Roman" w:cs="Times New Roman"/>
                <w:sz w:val="24"/>
                <w:szCs w:val="24"/>
                <w:rtl/>
              </w:rPr>
              <w:t>٪</w:t>
            </w:r>
          </w:p>
        </w:tc>
      </w:tr>
      <w:tr w:rsidR="006F3F8D" w:rsidRPr="009025D5" w:rsidTr="00E7507A">
        <w:trPr>
          <w:trHeight w:val="899"/>
        </w:trPr>
        <w:tc>
          <w:tcPr>
            <w:tcW w:w="4943" w:type="dxa"/>
          </w:tcPr>
          <w:p w:rsidR="006F3F8D" w:rsidRPr="009025D5" w:rsidRDefault="006F3F8D" w:rsidP="00E7507A">
            <w:pPr>
              <w:ind w:left="-92"/>
              <w:rPr>
                <w:rFonts w:ascii="Times New Roman" w:hAnsi="Times New Roman" w:cs="Times New Roman"/>
                <w:b/>
                <w:sz w:val="24"/>
                <w:szCs w:val="24"/>
              </w:rPr>
            </w:pPr>
          </w:p>
          <w:p w:rsidR="006F3F8D" w:rsidRPr="009025D5" w:rsidRDefault="006F3F8D" w:rsidP="00E7507A">
            <w:pPr>
              <w:ind w:left="-92"/>
              <w:rPr>
                <w:rFonts w:ascii="Times New Roman" w:hAnsi="Times New Roman" w:cs="Times New Roman"/>
                <w:b/>
                <w:sz w:val="24"/>
                <w:szCs w:val="24"/>
              </w:rPr>
            </w:pPr>
            <w:r w:rsidRPr="009025D5">
              <w:rPr>
                <w:rFonts w:ascii="Times New Roman" w:hAnsi="Times New Roman" w:cs="Times New Roman"/>
                <w:sz w:val="24"/>
                <w:szCs w:val="24"/>
              </w:rPr>
              <w:t xml:space="preserve">                   Cuisinière 6400 Luxe</w:t>
            </w:r>
          </w:p>
        </w:tc>
        <w:tc>
          <w:tcPr>
            <w:tcW w:w="4362" w:type="dxa"/>
          </w:tcPr>
          <w:p w:rsidR="006F3F8D" w:rsidRPr="009025D5" w:rsidRDefault="006F3F8D" w:rsidP="00E7507A">
            <w:pPr>
              <w:rPr>
                <w:rFonts w:ascii="Times New Roman" w:hAnsi="Times New Roman" w:cs="Times New Roman"/>
                <w:b/>
                <w:sz w:val="24"/>
                <w:szCs w:val="24"/>
              </w:rPr>
            </w:pPr>
          </w:p>
          <w:p w:rsidR="006F3F8D" w:rsidRPr="009025D5" w:rsidRDefault="006F3F8D" w:rsidP="00E7507A">
            <w:pPr>
              <w:rPr>
                <w:rFonts w:ascii="Times New Roman" w:hAnsi="Times New Roman" w:cs="Times New Roman"/>
                <w:b/>
                <w:sz w:val="24"/>
                <w:szCs w:val="24"/>
              </w:rPr>
            </w:pPr>
            <w:r w:rsidRPr="009025D5">
              <w:rPr>
                <w:rFonts w:ascii="Times New Roman" w:hAnsi="Times New Roman" w:cs="Times New Roman"/>
                <w:sz w:val="24"/>
                <w:szCs w:val="24"/>
              </w:rPr>
              <w:t xml:space="preserve">                           22,04</w:t>
            </w:r>
            <w:r w:rsidRPr="009025D5">
              <w:rPr>
                <w:rFonts w:ascii="Times New Roman" w:hAnsi="Times New Roman" w:cs="Times New Roman"/>
                <w:sz w:val="24"/>
                <w:szCs w:val="24"/>
                <w:rtl/>
              </w:rPr>
              <w:t>٪</w:t>
            </w:r>
          </w:p>
        </w:tc>
      </w:tr>
      <w:tr w:rsidR="006F3F8D" w:rsidRPr="009025D5" w:rsidTr="00E7507A">
        <w:trPr>
          <w:trHeight w:val="733"/>
        </w:trPr>
        <w:tc>
          <w:tcPr>
            <w:tcW w:w="4943" w:type="dxa"/>
          </w:tcPr>
          <w:p w:rsidR="006F3F8D" w:rsidRPr="009025D5" w:rsidRDefault="006F3F8D" w:rsidP="00E7507A">
            <w:pPr>
              <w:ind w:left="-92"/>
              <w:rPr>
                <w:rFonts w:ascii="Times New Roman" w:hAnsi="Times New Roman" w:cs="Times New Roman"/>
                <w:sz w:val="24"/>
                <w:szCs w:val="24"/>
              </w:rPr>
            </w:pPr>
          </w:p>
          <w:p w:rsidR="006F3F8D" w:rsidRPr="009025D5" w:rsidRDefault="006F3F8D" w:rsidP="00E7507A">
            <w:pPr>
              <w:ind w:left="-92"/>
              <w:rPr>
                <w:rFonts w:ascii="Times New Roman" w:hAnsi="Times New Roman" w:cs="Times New Roman"/>
                <w:b/>
                <w:sz w:val="24"/>
                <w:szCs w:val="24"/>
              </w:rPr>
            </w:pPr>
            <w:r w:rsidRPr="009025D5">
              <w:rPr>
                <w:rFonts w:ascii="Times New Roman" w:hAnsi="Times New Roman" w:cs="Times New Roman"/>
                <w:sz w:val="24"/>
                <w:szCs w:val="24"/>
              </w:rPr>
              <w:t xml:space="preserve">                   Réfrigérateur 300D PB</w:t>
            </w:r>
          </w:p>
        </w:tc>
        <w:tc>
          <w:tcPr>
            <w:tcW w:w="4362" w:type="dxa"/>
          </w:tcPr>
          <w:p w:rsidR="006F3F8D" w:rsidRPr="009025D5" w:rsidRDefault="006F3F8D" w:rsidP="00E7507A">
            <w:pPr>
              <w:rPr>
                <w:rFonts w:ascii="Times New Roman" w:hAnsi="Times New Roman" w:cs="Times New Roman"/>
                <w:sz w:val="24"/>
                <w:szCs w:val="24"/>
              </w:rPr>
            </w:pPr>
          </w:p>
          <w:p w:rsidR="006F3F8D" w:rsidRPr="009025D5" w:rsidRDefault="006F3F8D" w:rsidP="00E7507A">
            <w:pPr>
              <w:rPr>
                <w:rFonts w:ascii="Times New Roman" w:hAnsi="Times New Roman" w:cs="Times New Roman"/>
                <w:b/>
                <w:sz w:val="24"/>
                <w:szCs w:val="24"/>
              </w:rPr>
            </w:pPr>
            <w:r w:rsidRPr="009025D5">
              <w:rPr>
                <w:rFonts w:ascii="Times New Roman" w:hAnsi="Times New Roman" w:cs="Times New Roman"/>
                <w:sz w:val="24"/>
                <w:szCs w:val="24"/>
              </w:rPr>
              <w:t xml:space="preserve">                           20,0</w:t>
            </w:r>
            <w:r w:rsidRPr="009025D5">
              <w:rPr>
                <w:rFonts w:ascii="Times New Roman" w:hAnsi="Times New Roman" w:cs="Times New Roman"/>
                <w:sz w:val="24"/>
                <w:szCs w:val="24"/>
                <w:rtl/>
              </w:rPr>
              <w:t>٪</w:t>
            </w:r>
          </w:p>
          <w:p w:rsidR="006F3F8D" w:rsidRPr="009025D5" w:rsidRDefault="006F3F8D" w:rsidP="00E7507A">
            <w:pPr>
              <w:rPr>
                <w:rFonts w:ascii="Times New Roman" w:hAnsi="Times New Roman" w:cs="Times New Roman"/>
                <w:b/>
                <w:sz w:val="24"/>
                <w:szCs w:val="24"/>
              </w:rPr>
            </w:pPr>
          </w:p>
        </w:tc>
      </w:tr>
      <w:tr w:rsidR="006F3F8D" w:rsidRPr="009025D5" w:rsidTr="00E7507A">
        <w:trPr>
          <w:trHeight w:val="762"/>
        </w:trPr>
        <w:tc>
          <w:tcPr>
            <w:tcW w:w="4943" w:type="dxa"/>
          </w:tcPr>
          <w:p w:rsidR="006F3F8D" w:rsidRPr="009025D5" w:rsidRDefault="006F3F8D" w:rsidP="00E7507A">
            <w:pPr>
              <w:ind w:left="-92"/>
              <w:rPr>
                <w:rFonts w:ascii="Times New Roman" w:hAnsi="Times New Roman" w:cs="Times New Roman"/>
                <w:sz w:val="24"/>
                <w:szCs w:val="24"/>
              </w:rPr>
            </w:pPr>
          </w:p>
          <w:p w:rsidR="006F3F8D" w:rsidRPr="009025D5" w:rsidRDefault="006F3F8D" w:rsidP="00E7507A">
            <w:pPr>
              <w:ind w:left="-92"/>
              <w:rPr>
                <w:rFonts w:ascii="Times New Roman" w:hAnsi="Times New Roman" w:cs="Times New Roman"/>
                <w:sz w:val="24"/>
                <w:szCs w:val="24"/>
              </w:rPr>
            </w:pPr>
            <w:r w:rsidRPr="009025D5">
              <w:rPr>
                <w:rFonts w:ascii="Times New Roman" w:hAnsi="Times New Roman" w:cs="Times New Roman"/>
                <w:sz w:val="24"/>
                <w:szCs w:val="24"/>
              </w:rPr>
              <w:t xml:space="preserve">                   Réfrigérateur 240 L PB</w:t>
            </w:r>
          </w:p>
        </w:tc>
        <w:tc>
          <w:tcPr>
            <w:tcW w:w="4362" w:type="dxa"/>
          </w:tcPr>
          <w:p w:rsidR="006F3F8D" w:rsidRPr="009025D5" w:rsidRDefault="006F3F8D" w:rsidP="00E7507A">
            <w:pPr>
              <w:ind w:left="-92"/>
              <w:rPr>
                <w:rFonts w:ascii="Times New Roman" w:hAnsi="Times New Roman" w:cs="Times New Roman"/>
                <w:sz w:val="24"/>
                <w:szCs w:val="24"/>
              </w:rPr>
            </w:pPr>
          </w:p>
          <w:p w:rsidR="006F3F8D" w:rsidRPr="009025D5" w:rsidRDefault="006F3F8D" w:rsidP="00E7507A">
            <w:pPr>
              <w:ind w:left="-92"/>
              <w:rPr>
                <w:rFonts w:ascii="Times New Roman" w:hAnsi="Times New Roman" w:cs="Times New Roman"/>
                <w:sz w:val="24"/>
                <w:szCs w:val="24"/>
              </w:rPr>
            </w:pPr>
            <w:r w:rsidRPr="009025D5">
              <w:rPr>
                <w:rFonts w:ascii="Times New Roman" w:hAnsi="Times New Roman" w:cs="Times New Roman"/>
                <w:sz w:val="24"/>
                <w:szCs w:val="24"/>
              </w:rPr>
              <w:t xml:space="preserve">                             10,7</w:t>
            </w:r>
            <w:r w:rsidRPr="009025D5">
              <w:rPr>
                <w:rFonts w:ascii="Times New Roman" w:hAnsi="Times New Roman" w:cs="Times New Roman"/>
                <w:sz w:val="24"/>
                <w:szCs w:val="24"/>
                <w:rtl/>
              </w:rPr>
              <w:t>٪</w:t>
            </w:r>
          </w:p>
        </w:tc>
      </w:tr>
    </w:tbl>
    <w:p w:rsidR="006F3F8D" w:rsidRPr="009025D5" w:rsidRDefault="006F3F8D" w:rsidP="006F3F8D">
      <w:pPr>
        <w:rPr>
          <w:rFonts w:ascii="Times New Roman" w:hAnsi="Times New Roman" w:cs="Times New Roman"/>
          <w:b/>
          <w:sz w:val="24"/>
          <w:szCs w:val="24"/>
        </w:rPr>
      </w:pPr>
    </w:p>
    <w:p w:rsidR="006F3F8D" w:rsidRPr="009025D5" w:rsidRDefault="006F3F8D" w:rsidP="0007039E">
      <w:pPr>
        <w:autoSpaceDE w:val="0"/>
        <w:autoSpaceDN w:val="0"/>
        <w:adjustRightInd w:val="0"/>
        <w:spacing w:after="0" w:line="240" w:lineRule="auto"/>
        <w:jc w:val="center"/>
        <w:rPr>
          <w:rFonts w:ascii="Times New Roman" w:hAnsi="Times New Roman" w:cs="Times New Roman"/>
          <w:sz w:val="24"/>
          <w:szCs w:val="24"/>
          <w:lang w:bidi="ar-SA"/>
        </w:rPr>
      </w:pPr>
      <w:r w:rsidRPr="009025D5">
        <w:rPr>
          <w:rFonts w:ascii="Times New Roman" w:hAnsi="Times New Roman" w:cs="Times New Roman"/>
          <w:b/>
          <w:bCs/>
          <w:sz w:val="24"/>
          <w:szCs w:val="24"/>
          <w:lang w:bidi="ar-SA"/>
        </w:rPr>
        <w:t xml:space="preserve">Tableau III.3 : </w:t>
      </w:r>
      <w:r w:rsidRPr="009025D5">
        <w:rPr>
          <w:rFonts w:ascii="Times New Roman" w:hAnsi="Times New Roman" w:cs="Times New Roman"/>
          <w:sz w:val="24"/>
          <w:szCs w:val="24"/>
          <w:lang w:bidi="ar-SA"/>
        </w:rPr>
        <w:t>Produit ENIEM les plus dominants dans la structure du chiffre d’affaires.</w:t>
      </w:r>
    </w:p>
    <w:p w:rsidR="006F3F8D" w:rsidRPr="009025D5" w:rsidRDefault="006F3F8D" w:rsidP="006F3F8D">
      <w:pPr>
        <w:autoSpaceDE w:val="0"/>
        <w:autoSpaceDN w:val="0"/>
        <w:adjustRightInd w:val="0"/>
        <w:spacing w:after="0" w:line="240" w:lineRule="auto"/>
        <w:rPr>
          <w:rFonts w:ascii="Times New Roman" w:hAnsi="Times New Roman" w:cs="Times New Roman"/>
          <w:b/>
          <w:sz w:val="24"/>
          <w:szCs w:val="24"/>
        </w:rPr>
      </w:pPr>
    </w:p>
    <w:p w:rsidR="006B245F" w:rsidRPr="009025D5" w:rsidRDefault="006B245F" w:rsidP="006B245F">
      <w:pPr>
        <w:tabs>
          <w:tab w:val="left" w:pos="426"/>
        </w:tabs>
        <w:autoSpaceDE w:val="0"/>
        <w:autoSpaceDN w:val="0"/>
        <w:adjustRightInd w:val="0"/>
        <w:spacing w:after="0" w:line="240" w:lineRule="auto"/>
        <w:rPr>
          <w:rFonts w:ascii="Times New Roman" w:hAnsi="Times New Roman" w:cs="Times New Roman"/>
          <w:b/>
          <w:bCs/>
          <w:color w:val="000000"/>
          <w:sz w:val="24"/>
          <w:szCs w:val="24"/>
          <w:lang w:bidi="ar-SA"/>
        </w:rPr>
      </w:pPr>
    </w:p>
    <w:p w:rsidR="00B754BB" w:rsidRPr="009025D5" w:rsidRDefault="00B754BB" w:rsidP="00B754BB">
      <w:pPr>
        <w:pStyle w:val="Paragraphedeliste"/>
        <w:tabs>
          <w:tab w:val="left" w:pos="426"/>
        </w:tabs>
        <w:autoSpaceDE w:val="0"/>
        <w:autoSpaceDN w:val="0"/>
        <w:adjustRightInd w:val="0"/>
        <w:spacing w:after="0" w:line="240" w:lineRule="auto"/>
        <w:ind w:left="405"/>
        <w:rPr>
          <w:rFonts w:ascii="Times New Roman" w:hAnsi="Times New Roman" w:cs="Times New Roman"/>
          <w:b/>
          <w:bCs/>
          <w:color w:val="000000"/>
          <w:sz w:val="24"/>
          <w:szCs w:val="24"/>
          <w:lang w:bidi="ar-SA"/>
        </w:rPr>
      </w:pPr>
    </w:p>
    <w:p w:rsidR="00075527" w:rsidRPr="00FA388E" w:rsidRDefault="00075527" w:rsidP="00FA388E">
      <w:pPr>
        <w:pStyle w:val="Titre2"/>
        <w:spacing w:before="0"/>
        <w:ind w:left="357"/>
        <w:rPr>
          <w:rFonts w:ascii="Times New Roman" w:hAnsi="Times New Roman" w:cs="Times New Roman"/>
          <w:color w:val="000000"/>
        </w:rPr>
      </w:pPr>
      <w:bookmarkStart w:id="18" w:name="_Toc334396363"/>
      <w:r w:rsidRPr="003A4425">
        <w:rPr>
          <w:rFonts w:ascii="Times New Roman" w:hAnsi="Times New Roman" w:cs="Times New Roman"/>
          <w:color w:val="000000"/>
        </w:rPr>
        <w:t>II.8. Déroulement de l’activité commerciale</w:t>
      </w:r>
      <w:r w:rsidR="00DF5314">
        <w:rPr>
          <w:rFonts w:ascii="Times New Roman" w:hAnsi="Times New Roman" w:cs="Times New Roman"/>
          <w:color w:val="000000"/>
        </w:rPr>
        <w:t> :</w:t>
      </w:r>
      <w:bookmarkEnd w:id="18"/>
    </w:p>
    <w:p w:rsidR="008D41F3" w:rsidRPr="009025D5" w:rsidRDefault="008D41F3" w:rsidP="008D41F3">
      <w:pPr>
        <w:pStyle w:val="Paragraphedeliste"/>
        <w:tabs>
          <w:tab w:val="left" w:pos="142"/>
          <w:tab w:val="left" w:pos="284"/>
          <w:tab w:val="left" w:pos="426"/>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B93A38" w:rsidRPr="009025D5" w:rsidRDefault="000D2C8F" w:rsidP="000D2C8F">
      <w:pPr>
        <w:pStyle w:val="Paragraphedeliste"/>
        <w:autoSpaceDE w:val="0"/>
        <w:autoSpaceDN w:val="0"/>
        <w:adjustRightInd w:val="0"/>
        <w:spacing w:after="0" w:line="240" w:lineRule="auto"/>
        <w:ind w:left="426"/>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B93A38" w:rsidRPr="009025D5">
        <w:rPr>
          <w:rFonts w:ascii="Times New Roman" w:hAnsi="Times New Roman" w:cs="Times New Roman"/>
          <w:sz w:val="24"/>
          <w:szCs w:val="24"/>
          <w:lang w:bidi="ar-SA"/>
        </w:rPr>
        <w:t>Le client passe sa demande du produit soit par courrier, par télégramme, par télex ou</w:t>
      </w:r>
      <w:r w:rsidR="00DF5314">
        <w:rPr>
          <w:rFonts w:ascii="Times New Roman" w:hAnsi="Times New Roman" w:cs="Times New Roman"/>
          <w:sz w:val="24"/>
          <w:szCs w:val="24"/>
          <w:lang w:bidi="ar-SA"/>
        </w:rPr>
        <w:t xml:space="preserve"> </w:t>
      </w:r>
      <w:r w:rsidR="00B93A38" w:rsidRPr="009025D5">
        <w:rPr>
          <w:rFonts w:ascii="Times New Roman" w:hAnsi="Times New Roman" w:cs="Times New Roman"/>
          <w:sz w:val="24"/>
          <w:szCs w:val="24"/>
          <w:lang w:bidi="ar-SA"/>
        </w:rPr>
        <w:t>en personne qui sera réceptionné par ag</w:t>
      </w:r>
      <w:r>
        <w:rPr>
          <w:rFonts w:ascii="Times New Roman" w:hAnsi="Times New Roman" w:cs="Times New Roman"/>
          <w:sz w:val="24"/>
          <w:szCs w:val="24"/>
          <w:lang w:bidi="ar-SA"/>
        </w:rPr>
        <w:t xml:space="preserve">ent désigné pour cette fonction, </w:t>
      </w:r>
      <w:r w:rsidR="00B93A38" w:rsidRPr="009025D5">
        <w:rPr>
          <w:rFonts w:ascii="Times New Roman" w:hAnsi="Times New Roman" w:cs="Times New Roman"/>
          <w:sz w:val="24"/>
          <w:szCs w:val="24"/>
          <w:lang w:bidi="ar-SA"/>
        </w:rPr>
        <w:t>Un bon de commande est exigé pour tous les produits.</w:t>
      </w:r>
    </w:p>
    <w:p w:rsidR="00B93A38" w:rsidRPr="009025D5" w:rsidRDefault="000D2C8F" w:rsidP="000D2C8F">
      <w:pPr>
        <w:pStyle w:val="Paragraphedeliste"/>
        <w:autoSpaceDE w:val="0"/>
        <w:autoSpaceDN w:val="0"/>
        <w:adjustRightInd w:val="0"/>
        <w:spacing w:after="0" w:line="240" w:lineRule="auto"/>
        <w:ind w:left="426"/>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B93A38" w:rsidRPr="009025D5">
        <w:rPr>
          <w:rFonts w:ascii="Times New Roman" w:hAnsi="Times New Roman" w:cs="Times New Roman"/>
          <w:sz w:val="24"/>
          <w:szCs w:val="24"/>
          <w:lang w:bidi="ar-SA"/>
        </w:rPr>
        <w:t>Après la réception de la commande, l’agent concerné établit un formulaire de réception de commande qui sera agrafé à la commande et transmis à la fonction contrôle crédit si le mode de règlement est à terme. Après visa de contrôle, le facturier vérifie la disponibilité du produit</w:t>
      </w:r>
      <w:r w:rsidR="00DF5314">
        <w:rPr>
          <w:rFonts w:ascii="Times New Roman" w:hAnsi="Times New Roman" w:cs="Times New Roman"/>
          <w:sz w:val="24"/>
          <w:szCs w:val="24"/>
          <w:lang w:bidi="ar-SA"/>
        </w:rPr>
        <w:t xml:space="preserve"> </w:t>
      </w:r>
      <w:r w:rsidR="00B93A38" w:rsidRPr="009025D5">
        <w:rPr>
          <w:rFonts w:ascii="Times New Roman" w:hAnsi="Times New Roman" w:cs="Times New Roman"/>
          <w:sz w:val="24"/>
          <w:szCs w:val="24"/>
          <w:lang w:bidi="ar-SA"/>
        </w:rPr>
        <w:t>puis établi une facture BLF (bon de livraison) pour le client.</w:t>
      </w:r>
    </w:p>
    <w:p w:rsidR="00B93A38" w:rsidRPr="009025D5" w:rsidRDefault="00B93A38" w:rsidP="00B93A38">
      <w:pPr>
        <w:pStyle w:val="Paragraphedeliste"/>
        <w:tabs>
          <w:tab w:val="left" w:pos="142"/>
          <w:tab w:val="left" w:pos="284"/>
          <w:tab w:val="left" w:pos="426"/>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B754BB" w:rsidRPr="009025D5" w:rsidRDefault="00B754BB" w:rsidP="00B754BB">
      <w:pPr>
        <w:pStyle w:val="Paragraphedeliste"/>
        <w:tabs>
          <w:tab w:val="left" w:pos="426"/>
        </w:tabs>
        <w:autoSpaceDE w:val="0"/>
        <w:autoSpaceDN w:val="0"/>
        <w:adjustRightInd w:val="0"/>
        <w:spacing w:after="0" w:line="240" w:lineRule="auto"/>
        <w:rPr>
          <w:rFonts w:ascii="Times New Roman" w:hAnsi="Times New Roman" w:cs="Times New Roman"/>
          <w:b/>
          <w:bCs/>
          <w:color w:val="000000"/>
          <w:sz w:val="24"/>
          <w:szCs w:val="24"/>
          <w:lang w:bidi="ar-SA"/>
        </w:rPr>
      </w:pPr>
    </w:p>
    <w:p w:rsidR="006F1C31" w:rsidRPr="00FA388E" w:rsidRDefault="006F1C31" w:rsidP="00FA388E">
      <w:pPr>
        <w:pStyle w:val="Titre2"/>
        <w:spacing w:before="0"/>
        <w:ind w:left="357"/>
        <w:rPr>
          <w:rFonts w:ascii="Times New Roman" w:hAnsi="Times New Roman" w:cs="Times New Roman"/>
          <w:color w:val="000000"/>
        </w:rPr>
      </w:pPr>
      <w:bookmarkStart w:id="19" w:name="_Toc334396364"/>
      <w:r w:rsidRPr="003A4425">
        <w:rPr>
          <w:rFonts w:ascii="Times New Roman" w:hAnsi="Times New Roman" w:cs="Times New Roman"/>
          <w:color w:val="000000"/>
        </w:rPr>
        <w:t>II.9. Mission de l’entreprise ENIEM</w:t>
      </w:r>
      <w:r w:rsidR="00DF5314">
        <w:rPr>
          <w:rFonts w:ascii="Times New Roman" w:hAnsi="Times New Roman" w:cs="Times New Roman"/>
          <w:color w:val="000000"/>
        </w:rPr>
        <w:t> :</w:t>
      </w:r>
      <w:bookmarkEnd w:id="19"/>
    </w:p>
    <w:p w:rsidR="008D41F3" w:rsidRPr="009025D5" w:rsidRDefault="008D41F3" w:rsidP="008D41F3">
      <w:pPr>
        <w:pStyle w:val="Paragraphedeliste"/>
        <w:tabs>
          <w:tab w:val="left" w:pos="142"/>
          <w:tab w:val="left" w:pos="284"/>
          <w:tab w:val="left" w:pos="426"/>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8D41F3" w:rsidRPr="009025D5" w:rsidRDefault="008D41F3" w:rsidP="000D2C8F">
      <w:pPr>
        <w:autoSpaceDE w:val="0"/>
        <w:autoSpaceDN w:val="0"/>
        <w:adjustRightInd w:val="0"/>
        <w:spacing w:after="0" w:line="240" w:lineRule="auto"/>
        <w:jc w:val="both"/>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          Dans le souci d’être parmi les géants de l’électroménager à travers le monde, l’ENIEM a engagé pour cela un certain nombre d’action qui lui permettra d’atteindre la perfection.</w:t>
      </w:r>
    </w:p>
    <w:p w:rsidR="008D41F3" w:rsidRPr="009025D5" w:rsidRDefault="000D2C8F" w:rsidP="000D2C8F">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8D41F3" w:rsidRPr="009025D5">
        <w:rPr>
          <w:rFonts w:ascii="Times New Roman" w:hAnsi="Times New Roman" w:cs="Times New Roman"/>
          <w:sz w:val="24"/>
          <w:szCs w:val="24"/>
          <w:lang w:bidi="ar-SA"/>
        </w:rPr>
        <w:t xml:space="preserve">C’est ainsi qu’après la suppression des CFC en Avril 1997 et la certification de l’entreprise à l’Iso 9001/2008 QUALITE et ISO 14001/2004 ENVIRONNEMENT, qui en fait la première entreprise Algérienne à avoir obtenu ces labels et qui a relevé un autre </w:t>
      </w:r>
      <w:r w:rsidR="008331C1" w:rsidRPr="009025D5">
        <w:rPr>
          <w:rFonts w:ascii="Times New Roman" w:hAnsi="Times New Roman" w:cs="Times New Roman"/>
          <w:sz w:val="24"/>
          <w:szCs w:val="24"/>
          <w:lang w:bidi="ar-SA"/>
        </w:rPr>
        <w:t>défi</w:t>
      </w:r>
      <w:r w:rsidR="008D41F3" w:rsidRPr="009025D5">
        <w:rPr>
          <w:rFonts w:ascii="Times New Roman" w:hAnsi="Times New Roman" w:cs="Times New Roman"/>
          <w:sz w:val="24"/>
          <w:szCs w:val="24"/>
          <w:lang w:bidi="ar-SA"/>
        </w:rPr>
        <w:t xml:space="preserve"> qui porte sur l’amélioration du design de sa gamme de produits et la réduction de la consommation d’énergie.</w:t>
      </w:r>
    </w:p>
    <w:p w:rsidR="008D41F3" w:rsidRPr="009025D5" w:rsidRDefault="008D41F3" w:rsidP="008D41F3">
      <w:pPr>
        <w:autoSpaceDE w:val="0"/>
        <w:autoSpaceDN w:val="0"/>
        <w:adjustRightInd w:val="0"/>
        <w:spacing w:after="0" w:line="240" w:lineRule="auto"/>
        <w:rPr>
          <w:rFonts w:ascii="Times New Roman" w:hAnsi="Times New Roman" w:cs="Times New Roman"/>
          <w:sz w:val="24"/>
          <w:szCs w:val="24"/>
          <w:lang w:bidi="ar-SA"/>
        </w:rPr>
      </w:pPr>
    </w:p>
    <w:p w:rsidR="008D41F3" w:rsidRPr="009025D5" w:rsidRDefault="008D41F3" w:rsidP="008D41F3">
      <w:p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Ainsi la politique de l’entreprise se manifeste par la ferme volonté de la direction générale à :</w:t>
      </w:r>
    </w:p>
    <w:p w:rsidR="008D41F3" w:rsidRPr="009025D5" w:rsidRDefault="008D41F3" w:rsidP="008D41F3">
      <w:pPr>
        <w:autoSpaceDE w:val="0"/>
        <w:autoSpaceDN w:val="0"/>
        <w:adjustRightInd w:val="0"/>
        <w:spacing w:after="0" w:line="240" w:lineRule="auto"/>
        <w:rPr>
          <w:rFonts w:ascii="Times New Roman" w:hAnsi="Times New Roman" w:cs="Times New Roman"/>
          <w:sz w:val="24"/>
          <w:szCs w:val="24"/>
          <w:lang w:bidi="ar-SA"/>
        </w:rPr>
      </w:pPr>
    </w:p>
    <w:p w:rsidR="008D41F3" w:rsidRPr="009025D5" w:rsidRDefault="008D41F3" w:rsidP="003D4852">
      <w:pPr>
        <w:pStyle w:val="Paragraphedeliste"/>
        <w:numPr>
          <w:ilvl w:val="0"/>
          <w:numId w:val="98"/>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Accroître la satisfaction des clients.</w:t>
      </w:r>
    </w:p>
    <w:p w:rsidR="008D41F3" w:rsidRPr="009025D5" w:rsidRDefault="008D41F3" w:rsidP="003D4852">
      <w:pPr>
        <w:pStyle w:val="Paragraphedeliste"/>
        <w:numPr>
          <w:ilvl w:val="0"/>
          <w:numId w:val="98"/>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Développer les compétences et la communication.</w:t>
      </w:r>
    </w:p>
    <w:p w:rsidR="008D41F3" w:rsidRPr="009025D5" w:rsidRDefault="008D41F3" w:rsidP="003D4852">
      <w:pPr>
        <w:pStyle w:val="Paragraphedeliste"/>
        <w:numPr>
          <w:ilvl w:val="0"/>
          <w:numId w:val="98"/>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Veiller à la réduction des coûts de non qualité par maîtrise de processus.</w:t>
      </w:r>
    </w:p>
    <w:p w:rsidR="008D41F3" w:rsidRPr="009025D5" w:rsidRDefault="008D41F3" w:rsidP="003D4852">
      <w:pPr>
        <w:pStyle w:val="Paragraphedeliste"/>
        <w:numPr>
          <w:ilvl w:val="0"/>
          <w:numId w:val="99"/>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Améliorer en contenu l’efficacité du système de management de la qualité.</w:t>
      </w:r>
    </w:p>
    <w:p w:rsidR="00D77585" w:rsidRPr="009025D5" w:rsidRDefault="00D77585" w:rsidP="008D41F3">
      <w:pPr>
        <w:pStyle w:val="Paragraphedeliste"/>
        <w:tabs>
          <w:tab w:val="left" w:pos="142"/>
          <w:tab w:val="left" w:pos="284"/>
          <w:tab w:val="left" w:pos="426"/>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586449" w:rsidRPr="00FA388E" w:rsidRDefault="00586449" w:rsidP="00FA388E">
      <w:pPr>
        <w:pStyle w:val="Titre2"/>
        <w:spacing w:before="0"/>
        <w:ind w:left="357"/>
        <w:rPr>
          <w:rFonts w:ascii="Times New Roman" w:hAnsi="Times New Roman" w:cs="Times New Roman"/>
          <w:color w:val="000000"/>
        </w:rPr>
      </w:pPr>
      <w:bookmarkStart w:id="20" w:name="_Toc334396365"/>
      <w:r w:rsidRPr="003A4425">
        <w:rPr>
          <w:rFonts w:ascii="Times New Roman" w:hAnsi="Times New Roman" w:cs="Times New Roman"/>
          <w:color w:val="000000"/>
        </w:rPr>
        <w:lastRenderedPageBreak/>
        <w:t>II.10. Les ambitions de l’entreprise</w:t>
      </w:r>
      <w:r w:rsidR="00DF5314">
        <w:rPr>
          <w:rFonts w:ascii="Times New Roman" w:hAnsi="Times New Roman" w:cs="Times New Roman"/>
          <w:color w:val="000000"/>
        </w:rPr>
        <w:t> :</w:t>
      </w:r>
      <w:bookmarkEnd w:id="20"/>
    </w:p>
    <w:p w:rsidR="008D41F3" w:rsidRPr="009025D5" w:rsidRDefault="008D41F3" w:rsidP="008D41F3">
      <w:pPr>
        <w:tabs>
          <w:tab w:val="left" w:pos="284"/>
          <w:tab w:val="left" w:pos="426"/>
          <w:tab w:val="left" w:pos="709"/>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8D41F3" w:rsidRPr="009025D5" w:rsidRDefault="008D41F3" w:rsidP="00DF5314">
      <w:pPr>
        <w:autoSpaceDE w:val="0"/>
        <w:autoSpaceDN w:val="0"/>
        <w:adjustRightInd w:val="0"/>
        <w:spacing w:after="0" w:line="240" w:lineRule="auto"/>
        <w:jc w:val="both"/>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 xml:space="preserve">         ENIEM envisage à faire un grand pas pour s’intégrer dans la toile d’araignée en créant son propre site web dynamique, pour faciliter le contact et la communication avec ses clients et assurer un haut niveau de confiance et de service.</w:t>
      </w:r>
    </w:p>
    <w:p w:rsidR="008D41F3" w:rsidRPr="009025D5" w:rsidRDefault="008D41F3" w:rsidP="008D41F3">
      <w:pPr>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8D41F3">
      <w:p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Pour bien nourrir cette tache elle a mis en œuvre plusieurs moyens :</w:t>
      </w:r>
    </w:p>
    <w:p w:rsidR="008D41F3" w:rsidRPr="009025D5" w:rsidRDefault="008D41F3" w:rsidP="008D41F3">
      <w:pPr>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DF5314">
      <w:pPr>
        <w:pStyle w:val="Paragraphedeliste"/>
        <w:numPr>
          <w:ilvl w:val="0"/>
          <w:numId w:val="100"/>
        </w:numPr>
        <w:autoSpaceDE w:val="0"/>
        <w:autoSpaceDN w:val="0"/>
        <w:adjustRightInd w:val="0"/>
        <w:spacing w:after="0" w:line="240" w:lineRule="auto"/>
        <w:jc w:val="both"/>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Instauration d’un climat de confiance : </w:t>
      </w:r>
      <w:r w:rsidRPr="009025D5">
        <w:rPr>
          <w:rFonts w:ascii="Times New Roman" w:hAnsi="Times New Roman" w:cs="Times New Roman"/>
          <w:color w:val="000000"/>
          <w:sz w:val="24"/>
          <w:szCs w:val="24"/>
          <w:lang w:bidi="ar-SA"/>
        </w:rPr>
        <w:t>en affichant les informations élémentaires concernant l’entreprise (la présentation, les conditions générales de ventes, le mode de sécurisation des paiements mis en œuvre sur le site…)</w:t>
      </w:r>
    </w:p>
    <w:p w:rsidR="008D41F3" w:rsidRPr="009025D5" w:rsidRDefault="008D41F3" w:rsidP="008D41F3">
      <w:pPr>
        <w:pStyle w:val="Paragraphedeliste"/>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3D4852">
      <w:pPr>
        <w:pStyle w:val="Paragraphedeliste"/>
        <w:numPr>
          <w:ilvl w:val="0"/>
          <w:numId w:val="101"/>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Facilité de prise en contact avec l’entreprise : </w:t>
      </w:r>
      <w:r w:rsidRPr="009025D5">
        <w:rPr>
          <w:rFonts w:ascii="Times New Roman" w:hAnsi="Times New Roman" w:cs="Times New Roman"/>
          <w:color w:val="000000"/>
          <w:sz w:val="24"/>
          <w:szCs w:val="24"/>
          <w:lang w:bidi="ar-SA"/>
        </w:rPr>
        <w:t>en utilisant les formulaires et les consultations gratuites.</w:t>
      </w:r>
    </w:p>
    <w:p w:rsidR="008D41F3" w:rsidRPr="009025D5" w:rsidRDefault="008D41F3" w:rsidP="008D41F3">
      <w:pPr>
        <w:pStyle w:val="Paragraphedeliste"/>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3D4852">
      <w:pPr>
        <w:pStyle w:val="Paragraphedeliste"/>
        <w:numPr>
          <w:ilvl w:val="0"/>
          <w:numId w:val="102"/>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Actualisation du site : </w:t>
      </w:r>
      <w:r w:rsidRPr="009025D5">
        <w:rPr>
          <w:rFonts w:ascii="Times New Roman" w:hAnsi="Times New Roman" w:cs="Times New Roman"/>
          <w:color w:val="000000"/>
          <w:sz w:val="24"/>
          <w:szCs w:val="24"/>
          <w:lang w:bidi="ar-SA"/>
        </w:rPr>
        <w:t>Afin de mettre au courant le client d’éventuelles nouvelles productions.</w:t>
      </w:r>
    </w:p>
    <w:p w:rsidR="008D41F3" w:rsidRPr="009025D5" w:rsidRDefault="008D41F3" w:rsidP="008D41F3">
      <w:pPr>
        <w:pStyle w:val="Paragraphedeliste"/>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DF5314">
      <w:pPr>
        <w:pStyle w:val="Paragraphedeliste"/>
        <w:numPr>
          <w:ilvl w:val="0"/>
          <w:numId w:val="103"/>
        </w:numPr>
        <w:autoSpaceDE w:val="0"/>
        <w:autoSpaceDN w:val="0"/>
        <w:adjustRightInd w:val="0"/>
        <w:spacing w:after="0" w:line="240" w:lineRule="auto"/>
        <w:jc w:val="both"/>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Marketing : </w:t>
      </w:r>
      <w:r w:rsidRPr="009025D5">
        <w:rPr>
          <w:rFonts w:ascii="Times New Roman" w:hAnsi="Times New Roman" w:cs="Times New Roman"/>
          <w:color w:val="000000"/>
          <w:sz w:val="24"/>
          <w:szCs w:val="24"/>
          <w:lang w:bidi="ar-SA"/>
        </w:rPr>
        <w:t xml:space="preserve">Il vise à tirer les avantages de connectivités des relations en réseaux développés sur la toile entre les internautes, à diffuser, promouvoir un produit, un service, une marque ou un individu. Un phénomène de marketing réussi conduit les internautes à agir en tant que </w:t>
      </w:r>
      <w:r w:rsidR="000713CC" w:rsidRPr="009025D5">
        <w:rPr>
          <w:rFonts w:ascii="Times New Roman" w:hAnsi="Times New Roman" w:cs="Times New Roman"/>
          <w:color w:val="000000"/>
          <w:sz w:val="24"/>
          <w:szCs w:val="24"/>
          <w:lang w:bidi="ar-SA"/>
        </w:rPr>
        <w:t>porte-parole</w:t>
      </w:r>
      <w:r w:rsidRPr="009025D5">
        <w:rPr>
          <w:rFonts w:ascii="Times New Roman" w:hAnsi="Times New Roman" w:cs="Times New Roman"/>
          <w:color w:val="000000"/>
          <w:sz w:val="24"/>
          <w:szCs w:val="24"/>
          <w:lang w:bidi="ar-SA"/>
        </w:rPr>
        <w:t xml:space="preserve"> de la marque de leur propre gré.</w:t>
      </w:r>
    </w:p>
    <w:p w:rsidR="008D41F3" w:rsidRPr="009025D5" w:rsidRDefault="008D41F3" w:rsidP="008D41F3">
      <w:pPr>
        <w:pStyle w:val="Paragraphedeliste"/>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3D4852">
      <w:pPr>
        <w:pStyle w:val="Paragraphedeliste"/>
        <w:numPr>
          <w:ilvl w:val="0"/>
          <w:numId w:val="104"/>
        </w:numPr>
        <w:autoSpaceDE w:val="0"/>
        <w:autoSpaceDN w:val="0"/>
        <w:adjustRightInd w:val="0"/>
        <w:spacing w:after="0" w:line="240" w:lineRule="auto"/>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Le référencement : </w:t>
      </w:r>
      <w:r w:rsidRPr="009025D5">
        <w:rPr>
          <w:rFonts w:ascii="Times New Roman" w:hAnsi="Times New Roman" w:cs="Times New Roman"/>
          <w:color w:val="000000"/>
          <w:sz w:val="24"/>
          <w:szCs w:val="24"/>
          <w:lang w:bidi="ar-SA"/>
        </w:rPr>
        <w:t xml:space="preserve">consiste à indexer un site auprès des annuaires et des moteurs de recherches pour augmenter la visibilité. </w:t>
      </w:r>
    </w:p>
    <w:p w:rsidR="008D41F3" w:rsidRPr="009025D5" w:rsidRDefault="008D41F3" w:rsidP="008D41F3">
      <w:pPr>
        <w:pStyle w:val="Paragraphedeliste"/>
        <w:autoSpaceDE w:val="0"/>
        <w:autoSpaceDN w:val="0"/>
        <w:adjustRightInd w:val="0"/>
        <w:spacing w:after="0" w:line="240" w:lineRule="auto"/>
        <w:rPr>
          <w:rFonts w:ascii="Times New Roman" w:hAnsi="Times New Roman" w:cs="Times New Roman"/>
          <w:color w:val="000000"/>
          <w:sz w:val="24"/>
          <w:szCs w:val="24"/>
          <w:lang w:bidi="ar-SA"/>
        </w:rPr>
      </w:pPr>
    </w:p>
    <w:p w:rsidR="008D41F3" w:rsidRPr="009025D5" w:rsidRDefault="008D41F3" w:rsidP="00DF5314">
      <w:pPr>
        <w:pStyle w:val="Paragraphedeliste"/>
        <w:numPr>
          <w:ilvl w:val="0"/>
          <w:numId w:val="105"/>
        </w:numPr>
        <w:autoSpaceDE w:val="0"/>
        <w:autoSpaceDN w:val="0"/>
        <w:adjustRightInd w:val="0"/>
        <w:spacing w:after="0" w:line="240" w:lineRule="auto"/>
        <w:jc w:val="both"/>
        <w:rPr>
          <w:rFonts w:ascii="Times New Roman" w:hAnsi="Times New Roman" w:cs="Times New Roman"/>
          <w:color w:val="000000"/>
          <w:sz w:val="24"/>
          <w:szCs w:val="24"/>
          <w:lang w:bidi="ar-SA"/>
        </w:rPr>
      </w:pPr>
      <w:r w:rsidRPr="009025D5">
        <w:rPr>
          <w:rFonts w:ascii="Times New Roman" w:hAnsi="Times New Roman" w:cs="Times New Roman"/>
          <w:b/>
          <w:bCs/>
          <w:color w:val="000000"/>
          <w:sz w:val="24"/>
          <w:szCs w:val="24"/>
          <w:lang w:bidi="ar-SA"/>
        </w:rPr>
        <w:t xml:space="preserve">Publicité en ligne : </w:t>
      </w:r>
      <w:r w:rsidRPr="009025D5">
        <w:rPr>
          <w:rFonts w:ascii="Times New Roman" w:hAnsi="Times New Roman" w:cs="Times New Roman"/>
          <w:color w:val="000000"/>
          <w:sz w:val="24"/>
          <w:szCs w:val="24"/>
          <w:lang w:bidi="ar-SA"/>
        </w:rPr>
        <w:t>La publicité est un moyen de communication, elle vise le public auquel s’adresse l’entreprise et elle a pour but d’augmenter le niveau d’information de ce public concernant l’entreprise et ses solutions. Son utilité ne s’arrête pas là, elle peut changer aussi les opinions du public ainsi renforcer leurs motivations et enfin les amener à acheter sa solution.</w:t>
      </w:r>
    </w:p>
    <w:p w:rsidR="008D41F3" w:rsidRPr="009025D5" w:rsidRDefault="008D41F3" w:rsidP="008D41F3">
      <w:pPr>
        <w:tabs>
          <w:tab w:val="left" w:pos="284"/>
          <w:tab w:val="left" w:pos="426"/>
          <w:tab w:val="left" w:pos="709"/>
          <w:tab w:val="left" w:pos="993"/>
        </w:tabs>
        <w:autoSpaceDE w:val="0"/>
        <w:autoSpaceDN w:val="0"/>
        <w:adjustRightInd w:val="0"/>
        <w:spacing w:after="0" w:line="240" w:lineRule="auto"/>
        <w:rPr>
          <w:rFonts w:ascii="Times New Roman" w:hAnsi="Times New Roman" w:cs="Times New Roman"/>
          <w:b/>
          <w:bCs/>
          <w:color w:val="000000"/>
          <w:sz w:val="24"/>
          <w:szCs w:val="24"/>
          <w:lang w:bidi="ar-SA"/>
        </w:rPr>
      </w:pPr>
    </w:p>
    <w:p w:rsidR="00A03C03" w:rsidRPr="005F2845" w:rsidRDefault="00B754BB" w:rsidP="005F2845">
      <w:pPr>
        <w:pStyle w:val="Titre1"/>
        <w:spacing w:before="0" w:after="200"/>
        <w:rPr>
          <w:rFonts w:ascii="Times New Roman" w:hAnsi="Times New Roman" w:cs="Times New Roman"/>
          <w:color w:val="000000"/>
          <w:lang w:bidi="ar-SA"/>
        </w:rPr>
      </w:pPr>
      <w:bookmarkStart w:id="21" w:name="_Toc334396366"/>
      <w:r w:rsidRPr="009025D5">
        <w:rPr>
          <w:rFonts w:ascii="Times New Roman" w:hAnsi="Times New Roman" w:cs="Times New Roman"/>
          <w:color w:val="000000"/>
          <w:lang w:bidi="ar-SA"/>
        </w:rPr>
        <w:t>III</w:t>
      </w:r>
      <w:r w:rsidR="00D77585">
        <w:rPr>
          <w:rFonts w:ascii="Times New Roman" w:hAnsi="Times New Roman" w:cs="Times New Roman"/>
          <w:color w:val="000000"/>
          <w:lang w:bidi="ar-SA"/>
        </w:rPr>
        <w:t xml:space="preserve">. </w:t>
      </w:r>
      <w:r w:rsidRPr="009025D5">
        <w:rPr>
          <w:rFonts w:ascii="Times New Roman" w:hAnsi="Times New Roman" w:cs="Times New Roman"/>
          <w:color w:val="000000"/>
          <w:lang w:bidi="ar-SA"/>
        </w:rPr>
        <w:t>La problématique</w:t>
      </w:r>
      <w:r w:rsidR="00DF5314">
        <w:rPr>
          <w:rFonts w:ascii="Times New Roman" w:hAnsi="Times New Roman" w:cs="Times New Roman"/>
          <w:color w:val="000000"/>
          <w:lang w:bidi="ar-SA"/>
        </w:rPr>
        <w:t> :</w:t>
      </w:r>
      <w:bookmarkEnd w:id="21"/>
    </w:p>
    <w:p w:rsidR="00A03C03" w:rsidRPr="009025D5" w:rsidRDefault="00DF5314" w:rsidP="00DF5314">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A03C03" w:rsidRPr="009025D5">
        <w:rPr>
          <w:rFonts w:ascii="Times New Roman" w:hAnsi="Times New Roman" w:cs="Times New Roman"/>
          <w:sz w:val="24"/>
          <w:szCs w:val="24"/>
          <w:lang w:bidi="ar-SA"/>
        </w:rPr>
        <w:t xml:space="preserve">Malgré l’existence de plusieurs annexes a l’échelle nationale, il n’est pas a la portée de tout le monde de se déplacer pour effectuer les achats dans cette entreprise .Ajouter au problème de déplacement l’éloignement géographique joue un rôle important dans la réduction de la clientèle, et cela est </w:t>
      </w:r>
      <w:r w:rsidR="00815C1F" w:rsidRPr="009025D5">
        <w:rPr>
          <w:rFonts w:ascii="Times New Roman" w:hAnsi="Times New Roman" w:cs="Times New Roman"/>
          <w:sz w:val="24"/>
          <w:szCs w:val="24"/>
          <w:lang w:bidi="ar-SA"/>
        </w:rPr>
        <w:t>dû</w:t>
      </w:r>
      <w:r w:rsidR="00815C1F">
        <w:rPr>
          <w:rFonts w:ascii="Times New Roman" w:hAnsi="Times New Roman" w:cs="Times New Roman"/>
          <w:sz w:val="24"/>
          <w:szCs w:val="24"/>
          <w:lang w:bidi="ar-SA"/>
        </w:rPr>
        <w:t xml:space="preserve"> </w:t>
      </w:r>
      <w:r w:rsidR="00815C1F" w:rsidRPr="009025D5">
        <w:rPr>
          <w:rFonts w:ascii="Times New Roman" w:hAnsi="Times New Roman" w:cs="Times New Roman"/>
          <w:sz w:val="24"/>
          <w:szCs w:val="24"/>
          <w:lang w:bidi="ar-SA"/>
        </w:rPr>
        <w:t>à</w:t>
      </w:r>
      <w:r w:rsidR="00A03C03" w:rsidRPr="009025D5">
        <w:rPr>
          <w:rFonts w:ascii="Times New Roman" w:hAnsi="Times New Roman" w:cs="Times New Roman"/>
          <w:sz w:val="24"/>
          <w:szCs w:val="24"/>
          <w:lang w:bidi="ar-SA"/>
        </w:rPr>
        <w:t xml:space="preserve"> l’ignorance et le manque d’informations concernent les produits, les nouveaux modèles, les prix, les promotions…etc. </w:t>
      </w:r>
    </w:p>
    <w:p w:rsidR="00A03C03" w:rsidRPr="009025D5" w:rsidRDefault="00DF5314" w:rsidP="00DF5314">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3F0648">
        <w:rPr>
          <w:rFonts w:ascii="Times New Roman" w:hAnsi="Times New Roman" w:cs="Times New Roman"/>
          <w:sz w:val="24"/>
          <w:szCs w:val="24"/>
          <w:lang w:bidi="ar-SA"/>
        </w:rPr>
        <w:t>En outre</w:t>
      </w:r>
      <w:r w:rsidR="00A03C03" w:rsidRPr="009025D5">
        <w:rPr>
          <w:rFonts w:ascii="Times New Roman" w:hAnsi="Times New Roman" w:cs="Times New Roman"/>
          <w:sz w:val="24"/>
          <w:szCs w:val="24"/>
          <w:lang w:bidi="ar-SA"/>
        </w:rPr>
        <w:t>,</w:t>
      </w:r>
      <w:r w:rsidR="003F0648">
        <w:rPr>
          <w:rFonts w:ascii="Times New Roman" w:hAnsi="Times New Roman" w:cs="Times New Roman"/>
          <w:sz w:val="24"/>
          <w:szCs w:val="24"/>
          <w:lang w:bidi="ar-SA"/>
        </w:rPr>
        <w:t xml:space="preserve"> </w:t>
      </w:r>
      <w:r w:rsidR="00A03C03" w:rsidRPr="009025D5">
        <w:rPr>
          <w:rFonts w:ascii="Times New Roman" w:hAnsi="Times New Roman" w:cs="Times New Roman"/>
          <w:sz w:val="24"/>
          <w:szCs w:val="24"/>
          <w:lang w:bidi="ar-SA"/>
        </w:rPr>
        <w:t xml:space="preserve">la procédure d’achat reste difficile et épuisante </w:t>
      </w:r>
      <w:r w:rsidR="003F0648" w:rsidRPr="009025D5">
        <w:rPr>
          <w:rFonts w:ascii="Times New Roman" w:hAnsi="Times New Roman" w:cs="Times New Roman"/>
          <w:sz w:val="24"/>
          <w:szCs w:val="24"/>
          <w:lang w:bidi="ar-SA"/>
        </w:rPr>
        <w:t>à</w:t>
      </w:r>
      <w:r w:rsidR="00A03C03" w:rsidRPr="009025D5">
        <w:rPr>
          <w:rFonts w:ascii="Times New Roman" w:hAnsi="Times New Roman" w:cs="Times New Roman"/>
          <w:sz w:val="24"/>
          <w:szCs w:val="24"/>
          <w:lang w:bidi="ar-SA"/>
        </w:rPr>
        <w:t xml:space="preserve"> savoir ;se déplacer ,voir tous les modèles des produits, passer d’un service a un autre pour remplir la commande, la soumettre puis effectuer le payement par espèce ou par chèque, pour ensuite recevoir la facture et passer au magasin de stock pour la restitution de la marchandise.</w:t>
      </w:r>
    </w:p>
    <w:p w:rsidR="00A03C03" w:rsidRPr="009025D5" w:rsidRDefault="00DF5314" w:rsidP="00DF5314">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A03C03" w:rsidRPr="009025D5">
        <w:rPr>
          <w:rFonts w:ascii="Times New Roman" w:hAnsi="Times New Roman" w:cs="Times New Roman"/>
          <w:sz w:val="24"/>
          <w:szCs w:val="24"/>
          <w:lang w:bidi="ar-SA"/>
        </w:rPr>
        <w:t>L’apparition de plusieurs concurrents dans le marché électroménager implique la nécessité d’augmenter les moyens publicitaires et d’adopter de nouvelles technologies pour garder la place de l’entreprise dans ce marché.</w:t>
      </w:r>
    </w:p>
    <w:p w:rsidR="00A03C03" w:rsidRPr="009025D5" w:rsidRDefault="00A03C03" w:rsidP="00C2763D">
      <w:pPr>
        <w:autoSpaceDE w:val="0"/>
        <w:autoSpaceDN w:val="0"/>
        <w:adjustRightInd w:val="0"/>
        <w:spacing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La communication entreprise-client n’est pas optimale.</w:t>
      </w:r>
    </w:p>
    <w:p w:rsidR="00B754BB" w:rsidRPr="005F2845" w:rsidRDefault="009025D5" w:rsidP="005F2845">
      <w:pPr>
        <w:pStyle w:val="Titre1"/>
        <w:spacing w:before="0" w:after="200"/>
        <w:rPr>
          <w:rFonts w:ascii="Times New Roman" w:hAnsi="Times New Roman" w:cs="Times New Roman"/>
          <w:color w:val="000000"/>
          <w:lang w:bidi="ar-SA"/>
        </w:rPr>
      </w:pPr>
      <w:bookmarkStart w:id="22" w:name="_Toc334396367"/>
      <w:r>
        <w:rPr>
          <w:rFonts w:ascii="Times New Roman" w:hAnsi="Times New Roman" w:cs="Times New Roman"/>
          <w:color w:val="000000"/>
          <w:lang w:bidi="ar-SA"/>
        </w:rPr>
        <w:lastRenderedPageBreak/>
        <w:t>IV.</w:t>
      </w:r>
      <w:r w:rsidR="00B754BB" w:rsidRPr="009025D5">
        <w:rPr>
          <w:rFonts w:ascii="Times New Roman" w:hAnsi="Times New Roman" w:cs="Times New Roman"/>
          <w:color w:val="000000"/>
          <w:lang w:bidi="ar-SA"/>
        </w:rPr>
        <w:t xml:space="preserve"> Solution proposé</w:t>
      </w:r>
      <w:r w:rsidR="00DF5314">
        <w:rPr>
          <w:rFonts w:ascii="Times New Roman" w:hAnsi="Times New Roman" w:cs="Times New Roman"/>
          <w:color w:val="000000"/>
          <w:lang w:bidi="ar-SA"/>
        </w:rPr>
        <w:t> :</w:t>
      </w:r>
      <w:bookmarkEnd w:id="22"/>
    </w:p>
    <w:p w:rsidR="00A03C03" w:rsidRPr="009025D5" w:rsidRDefault="005A0A53" w:rsidP="009025D5">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sidR="00A03C03" w:rsidRPr="009025D5">
        <w:rPr>
          <w:rFonts w:ascii="Times New Roman" w:hAnsi="Times New Roman" w:cs="Times New Roman"/>
          <w:sz w:val="24"/>
          <w:szCs w:val="24"/>
          <w:lang w:bidi="ar-SA"/>
        </w:rPr>
        <w:t>Réalisation d’une ap</w:t>
      </w:r>
      <w:r w:rsidR="009025D5">
        <w:rPr>
          <w:rFonts w:ascii="Times New Roman" w:hAnsi="Times New Roman" w:cs="Times New Roman"/>
          <w:sz w:val="24"/>
          <w:szCs w:val="24"/>
          <w:lang w:bidi="ar-SA"/>
        </w:rPr>
        <w:t>plication Web qui aura pour objectif de r</w:t>
      </w:r>
      <w:r w:rsidR="00A03C03" w:rsidRPr="009025D5">
        <w:rPr>
          <w:rFonts w:ascii="Times New Roman" w:hAnsi="Times New Roman" w:cs="Times New Roman"/>
          <w:sz w:val="24"/>
          <w:szCs w:val="24"/>
          <w:lang w:bidi="ar-SA"/>
        </w:rPr>
        <w:t>approcher l’ENIEM de ses clients pour une meilleure qualité de service.</w:t>
      </w:r>
    </w:p>
    <w:p w:rsidR="00B754BB" w:rsidRDefault="00B754BB" w:rsidP="00B754BB">
      <w:pPr>
        <w:autoSpaceDE w:val="0"/>
        <w:autoSpaceDN w:val="0"/>
        <w:adjustRightInd w:val="0"/>
        <w:spacing w:after="0" w:line="240" w:lineRule="auto"/>
        <w:rPr>
          <w:rFonts w:ascii="Times New Roman" w:hAnsi="Times New Roman" w:cs="Times New Roman"/>
          <w:b/>
          <w:bCs/>
          <w:color w:val="000000"/>
          <w:sz w:val="24"/>
          <w:szCs w:val="24"/>
          <w:lang w:bidi="ar-SA"/>
        </w:rPr>
      </w:pPr>
    </w:p>
    <w:p w:rsidR="00B754BB" w:rsidRPr="005F2845" w:rsidRDefault="009025D5" w:rsidP="005F2845">
      <w:pPr>
        <w:pStyle w:val="Titre1"/>
        <w:spacing w:before="0" w:after="200"/>
        <w:rPr>
          <w:rFonts w:ascii="Times New Roman" w:hAnsi="Times New Roman" w:cs="Times New Roman"/>
          <w:color w:val="000000"/>
          <w:lang w:bidi="ar-SA"/>
        </w:rPr>
      </w:pPr>
      <w:bookmarkStart w:id="23" w:name="_Toc334396368"/>
      <w:r>
        <w:rPr>
          <w:rFonts w:ascii="Times New Roman" w:hAnsi="Times New Roman" w:cs="Times New Roman"/>
          <w:color w:val="000000"/>
          <w:lang w:bidi="ar-SA"/>
        </w:rPr>
        <w:t>V.</w:t>
      </w:r>
      <w:r w:rsidR="00B754BB" w:rsidRPr="009025D5">
        <w:rPr>
          <w:rFonts w:ascii="Times New Roman" w:hAnsi="Times New Roman" w:cs="Times New Roman"/>
          <w:color w:val="000000"/>
          <w:lang w:bidi="ar-SA"/>
        </w:rPr>
        <w:t xml:space="preserve"> Les objectifs de notre application</w:t>
      </w:r>
      <w:r w:rsidR="00DF5314">
        <w:rPr>
          <w:rFonts w:ascii="Times New Roman" w:hAnsi="Times New Roman" w:cs="Times New Roman"/>
          <w:color w:val="000000"/>
          <w:lang w:bidi="ar-SA"/>
        </w:rPr>
        <w:t> :</w:t>
      </w:r>
      <w:bookmarkEnd w:id="23"/>
    </w:p>
    <w:p w:rsidR="00950839" w:rsidRPr="009025D5" w:rsidRDefault="005A0A53" w:rsidP="005A0A53">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950839" w:rsidRPr="009025D5">
        <w:rPr>
          <w:rFonts w:ascii="Times New Roman" w:hAnsi="Times New Roman" w:cs="Times New Roman"/>
          <w:sz w:val="24"/>
          <w:szCs w:val="24"/>
          <w:lang w:bidi="ar-SA"/>
        </w:rPr>
        <w:t xml:space="preserve">Notre principal objectif du site à réaliser et de répondre aux souhaits de l’entreprise consistant à </w:t>
      </w:r>
      <w:r w:rsidR="007B1273" w:rsidRPr="009025D5">
        <w:rPr>
          <w:rFonts w:ascii="Times New Roman" w:hAnsi="Times New Roman" w:cs="Times New Roman"/>
          <w:sz w:val="24"/>
          <w:szCs w:val="24"/>
          <w:lang w:bidi="ar-SA"/>
        </w:rPr>
        <w:t>faciliter</w:t>
      </w:r>
      <w:r w:rsidR="00950839" w:rsidRPr="009025D5">
        <w:rPr>
          <w:rFonts w:ascii="Times New Roman" w:hAnsi="Times New Roman" w:cs="Times New Roman"/>
          <w:sz w:val="24"/>
          <w:szCs w:val="24"/>
          <w:lang w:bidi="ar-SA"/>
        </w:rPr>
        <w:t xml:space="preserve"> son activité de vente et s’elle d’achat pour la clientèle. Pour cela, notre système devrait assurer les points suivants :</w:t>
      </w:r>
    </w:p>
    <w:p w:rsidR="00950839" w:rsidRPr="009025D5" w:rsidRDefault="00950839" w:rsidP="00950839">
      <w:pPr>
        <w:autoSpaceDE w:val="0"/>
        <w:autoSpaceDN w:val="0"/>
        <w:adjustRightInd w:val="0"/>
        <w:spacing w:after="0" w:line="240" w:lineRule="auto"/>
        <w:rPr>
          <w:rFonts w:ascii="Times New Roman" w:hAnsi="Times New Roman" w:cs="Times New Roman"/>
          <w:sz w:val="24"/>
          <w:szCs w:val="24"/>
          <w:lang w:bidi="ar-SA"/>
        </w:rPr>
      </w:pPr>
    </w:p>
    <w:p w:rsidR="00950839" w:rsidRPr="009025D5" w:rsidRDefault="00950839" w:rsidP="003D4852">
      <w:pPr>
        <w:pStyle w:val="Paragraphedeliste"/>
        <w:numPr>
          <w:ilvl w:val="0"/>
          <w:numId w:val="107"/>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Permettre à des visiteurs anonymes de consulter un catalogue en ligne de tous les produits de l’entreprise avec des images et des descriptions, les prix ...etc., à tout moment et de n’importe quel endroit.</w:t>
      </w:r>
    </w:p>
    <w:p w:rsidR="00950839" w:rsidRPr="009025D5" w:rsidRDefault="00950839" w:rsidP="003D4852">
      <w:pPr>
        <w:pStyle w:val="Paragraphedeliste"/>
        <w:numPr>
          <w:ilvl w:val="0"/>
          <w:numId w:val="108"/>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Tout au long de sa navigation dans le catalogue, le client pourra commander les produits qu’il désire acheter avec la quantité voulue sans interrompre sa navigation, en les mettant dans un panier d’achats virtuel.</w:t>
      </w:r>
    </w:p>
    <w:p w:rsidR="00950839" w:rsidRPr="009025D5" w:rsidRDefault="00950839" w:rsidP="003D4852">
      <w:pPr>
        <w:pStyle w:val="Paragraphedeliste"/>
        <w:numPr>
          <w:ilvl w:val="0"/>
          <w:numId w:val="109"/>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Visualiser le contenu de son panier à tout moment et cela sans remettre en cause sa navigation, il pourra le modifier et valider en passant sa commande.</w:t>
      </w:r>
    </w:p>
    <w:p w:rsidR="00950839" w:rsidRPr="009025D5" w:rsidRDefault="00950839" w:rsidP="003D4852">
      <w:pPr>
        <w:pStyle w:val="Paragraphedeliste"/>
        <w:numPr>
          <w:ilvl w:val="0"/>
          <w:numId w:val="111"/>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Offrir aux clients une aisance d’accès aux informations et transactions souhaitées tel que : donner des suggestions, passer des commandes en lignes…etc.</w:t>
      </w:r>
    </w:p>
    <w:p w:rsidR="00950839" w:rsidRPr="009025D5" w:rsidRDefault="00950839" w:rsidP="003D4852">
      <w:pPr>
        <w:pStyle w:val="Paragraphedeliste"/>
        <w:numPr>
          <w:ilvl w:val="0"/>
          <w:numId w:val="112"/>
        </w:numPr>
        <w:autoSpaceDE w:val="0"/>
        <w:autoSpaceDN w:val="0"/>
        <w:adjustRightInd w:val="0"/>
        <w:spacing w:after="0" w:line="240" w:lineRule="auto"/>
        <w:rPr>
          <w:rFonts w:ascii="Times New Roman" w:hAnsi="Times New Roman" w:cs="Times New Roman"/>
          <w:sz w:val="24"/>
          <w:szCs w:val="24"/>
          <w:lang w:bidi="ar-SA"/>
        </w:rPr>
      </w:pPr>
      <w:r w:rsidRPr="009025D5">
        <w:rPr>
          <w:rFonts w:ascii="Times New Roman" w:hAnsi="Times New Roman" w:cs="Times New Roman"/>
          <w:sz w:val="24"/>
          <w:szCs w:val="24"/>
          <w:lang w:bidi="ar-SA"/>
        </w:rPr>
        <w:t xml:space="preserve">Facilité la </w:t>
      </w:r>
      <w:r w:rsidR="00331000" w:rsidRPr="009025D5">
        <w:rPr>
          <w:rFonts w:ascii="Times New Roman" w:hAnsi="Times New Roman" w:cs="Times New Roman"/>
          <w:sz w:val="24"/>
          <w:szCs w:val="24"/>
          <w:lang w:bidi="ar-SA"/>
        </w:rPr>
        <w:t>tâche</w:t>
      </w:r>
      <w:r w:rsidRPr="009025D5">
        <w:rPr>
          <w:rFonts w:ascii="Times New Roman" w:hAnsi="Times New Roman" w:cs="Times New Roman"/>
          <w:sz w:val="24"/>
          <w:szCs w:val="24"/>
          <w:lang w:bidi="ar-SA"/>
        </w:rPr>
        <w:t xml:space="preserve"> de l’administrateur du site quant à la mis</w:t>
      </w:r>
      <w:r w:rsidR="00092EBB">
        <w:rPr>
          <w:rFonts w:ascii="Times New Roman" w:hAnsi="Times New Roman" w:cs="Times New Roman"/>
          <w:sz w:val="24"/>
          <w:szCs w:val="24"/>
          <w:lang w:bidi="ar-SA"/>
        </w:rPr>
        <w:t>e à jour de la base de données.</w:t>
      </w:r>
    </w:p>
    <w:p w:rsidR="00950839" w:rsidRPr="009025D5" w:rsidRDefault="00950839" w:rsidP="00B754BB">
      <w:pPr>
        <w:autoSpaceDE w:val="0"/>
        <w:autoSpaceDN w:val="0"/>
        <w:adjustRightInd w:val="0"/>
        <w:spacing w:after="0" w:line="240" w:lineRule="auto"/>
        <w:rPr>
          <w:rFonts w:ascii="Times New Roman" w:hAnsi="Times New Roman" w:cs="Times New Roman"/>
          <w:b/>
          <w:bCs/>
          <w:color w:val="000000"/>
          <w:sz w:val="24"/>
          <w:szCs w:val="24"/>
          <w:lang w:bidi="ar-SA"/>
        </w:rPr>
      </w:pPr>
    </w:p>
    <w:p w:rsidR="00B754BB" w:rsidRPr="009025D5" w:rsidRDefault="00B754BB" w:rsidP="00B754BB">
      <w:pPr>
        <w:autoSpaceDE w:val="0"/>
        <w:autoSpaceDN w:val="0"/>
        <w:adjustRightInd w:val="0"/>
        <w:spacing w:after="0" w:line="240" w:lineRule="auto"/>
        <w:rPr>
          <w:rFonts w:ascii="Times New Roman" w:hAnsi="Times New Roman" w:cs="Times New Roman"/>
          <w:b/>
          <w:bCs/>
          <w:color w:val="000000"/>
          <w:sz w:val="24"/>
          <w:szCs w:val="24"/>
          <w:lang w:bidi="ar-SA"/>
        </w:rPr>
      </w:pPr>
    </w:p>
    <w:p w:rsidR="0004497F" w:rsidRPr="005F2845" w:rsidRDefault="00B754BB" w:rsidP="005F2845">
      <w:pPr>
        <w:pStyle w:val="Titre1"/>
        <w:spacing w:before="0" w:after="200"/>
        <w:rPr>
          <w:rFonts w:ascii="Times New Roman" w:hAnsi="Times New Roman" w:cs="Times New Roman"/>
          <w:color w:val="000000"/>
          <w:lang w:bidi="ar-SA"/>
        </w:rPr>
      </w:pPr>
      <w:bookmarkStart w:id="24" w:name="_Toc334396369"/>
      <w:r w:rsidRPr="009025D5">
        <w:rPr>
          <w:rFonts w:ascii="Times New Roman" w:hAnsi="Times New Roman" w:cs="Times New Roman"/>
          <w:color w:val="000000"/>
          <w:lang w:bidi="ar-SA"/>
        </w:rPr>
        <w:t>VI</w:t>
      </w:r>
      <w:r w:rsidR="009025D5">
        <w:rPr>
          <w:rFonts w:ascii="Times New Roman" w:hAnsi="Times New Roman" w:cs="Times New Roman"/>
          <w:color w:val="000000"/>
          <w:lang w:bidi="ar-SA"/>
        </w:rPr>
        <w:t xml:space="preserve">. </w:t>
      </w:r>
      <w:r w:rsidRPr="009025D5">
        <w:rPr>
          <w:rFonts w:ascii="Times New Roman" w:hAnsi="Times New Roman" w:cs="Times New Roman"/>
          <w:color w:val="000000"/>
          <w:lang w:bidi="ar-SA"/>
        </w:rPr>
        <w:t>Conclusion</w:t>
      </w:r>
      <w:r w:rsidR="00DF5314">
        <w:rPr>
          <w:rFonts w:ascii="Times New Roman" w:hAnsi="Times New Roman" w:cs="Times New Roman"/>
          <w:color w:val="000000"/>
          <w:lang w:bidi="ar-SA"/>
        </w:rPr>
        <w:t xml:space="preserve"> :</w:t>
      </w:r>
      <w:bookmarkEnd w:id="24"/>
    </w:p>
    <w:p w:rsidR="003E7079" w:rsidRPr="009025D5" w:rsidRDefault="003E7079" w:rsidP="005A0A53">
      <w:pPr>
        <w:jc w:val="both"/>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 xml:space="preserve">      </w:t>
      </w:r>
      <w:r w:rsidR="005A0A53">
        <w:rPr>
          <w:rFonts w:ascii="Times New Roman" w:hAnsi="Times New Roman" w:cs="Times New Roman"/>
          <w:color w:val="000000"/>
          <w:sz w:val="24"/>
          <w:szCs w:val="24"/>
          <w:lang w:bidi="ar-SA"/>
        </w:rPr>
        <w:tab/>
      </w:r>
      <w:r w:rsidRPr="009025D5">
        <w:rPr>
          <w:rFonts w:ascii="Times New Roman" w:hAnsi="Times New Roman" w:cs="Times New Roman"/>
          <w:color w:val="000000"/>
          <w:sz w:val="24"/>
          <w:szCs w:val="24"/>
          <w:lang w:bidi="ar-SA"/>
        </w:rPr>
        <w:t xml:space="preserve">  Ce chapitre nous a permis de décrire l’organisme d’accueil et aussi d’avoir  une idée générale sur ses activités ainsi que son organisation.</w:t>
      </w:r>
    </w:p>
    <w:p w:rsidR="003E7079" w:rsidRPr="009025D5" w:rsidRDefault="003E7079" w:rsidP="00B754BB">
      <w:pPr>
        <w:rPr>
          <w:rFonts w:ascii="Times New Roman" w:hAnsi="Times New Roman" w:cs="Times New Roman"/>
          <w:color w:val="000000"/>
          <w:sz w:val="24"/>
          <w:szCs w:val="24"/>
          <w:lang w:bidi="ar-SA"/>
        </w:rPr>
      </w:pPr>
      <w:r w:rsidRPr="009025D5">
        <w:rPr>
          <w:rFonts w:ascii="Times New Roman" w:hAnsi="Times New Roman" w:cs="Times New Roman"/>
          <w:color w:val="000000"/>
          <w:sz w:val="24"/>
          <w:szCs w:val="24"/>
          <w:lang w:bidi="ar-SA"/>
        </w:rPr>
        <w:t xml:space="preserve">Pour le chapitre qui suit, nous allons le consacrer pour l’analyse et la conception de notre application. </w:t>
      </w:r>
    </w:p>
    <w:p w:rsidR="00851826" w:rsidRDefault="00851826"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F12731" w:rsidRDefault="00F12731" w:rsidP="00B754BB">
      <w:pPr>
        <w:rPr>
          <w:rFonts w:ascii="Times New Roman" w:hAnsi="Times New Roman" w:cs="Times New Roman"/>
          <w:color w:val="000000"/>
          <w:sz w:val="24"/>
          <w:szCs w:val="24"/>
          <w:lang w:bidi="ar-SA"/>
        </w:rPr>
      </w:pPr>
    </w:p>
    <w:p w:rsidR="00F12731" w:rsidRDefault="00F12731" w:rsidP="00B754BB">
      <w:pPr>
        <w:rPr>
          <w:rFonts w:ascii="Times New Roman" w:hAnsi="Times New Roman" w:cs="Times New Roman"/>
          <w:color w:val="000000"/>
          <w:sz w:val="24"/>
          <w:szCs w:val="24"/>
          <w:lang w:bidi="ar-SA"/>
        </w:rPr>
      </w:pPr>
    </w:p>
    <w:p w:rsidR="00F12731" w:rsidRDefault="00F12731" w:rsidP="00B754BB">
      <w:pPr>
        <w:rPr>
          <w:rFonts w:ascii="Times New Roman" w:hAnsi="Times New Roman" w:cs="Times New Roman"/>
          <w:color w:val="000000"/>
          <w:sz w:val="24"/>
          <w:szCs w:val="24"/>
          <w:lang w:bidi="ar-SA"/>
        </w:rPr>
      </w:pPr>
    </w:p>
    <w:p w:rsidR="00B43E45" w:rsidRPr="00791C10" w:rsidRDefault="000D7A1E">
      <w:pPr>
        <w:pStyle w:val="TM1"/>
        <w:tabs>
          <w:tab w:val="right" w:leader="dot" w:pos="9912"/>
        </w:tabs>
        <w:rPr>
          <w:rFonts w:asciiTheme="minorHAnsi" w:eastAsiaTheme="minorEastAsia" w:hAnsiTheme="minorHAnsi"/>
          <w:noProof/>
          <w:sz w:val="22"/>
          <w:lang w:eastAsia="fr-FR" w:bidi="ar-SA"/>
        </w:rPr>
      </w:pPr>
      <w:r w:rsidRPr="00791C10">
        <w:rPr>
          <w:rFonts w:cs="Times New Roman"/>
          <w:color w:val="000000"/>
          <w:szCs w:val="24"/>
          <w:lang w:bidi="ar-SA"/>
        </w:rPr>
        <w:lastRenderedPageBreak/>
        <w:fldChar w:fldCharType="begin"/>
      </w:r>
      <w:r w:rsidR="00B43E45" w:rsidRPr="00791C10">
        <w:rPr>
          <w:rFonts w:cs="Times New Roman"/>
          <w:color w:val="000000"/>
          <w:szCs w:val="24"/>
          <w:lang w:bidi="ar-SA"/>
        </w:rPr>
        <w:instrText xml:space="preserve"> TOC \o "1-4" \h \z \u </w:instrText>
      </w:r>
      <w:r w:rsidRPr="00791C10">
        <w:rPr>
          <w:rFonts w:cs="Times New Roman"/>
          <w:color w:val="000000"/>
          <w:szCs w:val="24"/>
          <w:lang w:bidi="ar-SA"/>
        </w:rPr>
        <w:fldChar w:fldCharType="separate"/>
      </w:r>
      <w:hyperlink w:anchor="_Toc334396351" w:history="1">
        <w:r w:rsidR="00B43E45" w:rsidRPr="00791C10">
          <w:rPr>
            <w:rStyle w:val="Lienhypertexte"/>
            <w:rFonts w:cs="Times New Roman"/>
            <w:noProof/>
          </w:rPr>
          <w:t>I. Introduction :</w:t>
        </w:r>
        <w:r w:rsidR="00B43E45" w:rsidRPr="00791C10">
          <w:rPr>
            <w:noProof/>
            <w:webHidden/>
          </w:rPr>
          <w:tab/>
        </w:r>
        <w:r w:rsidRPr="00791C10">
          <w:rPr>
            <w:noProof/>
            <w:webHidden/>
          </w:rPr>
          <w:fldChar w:fldCharType="begin"/>
        </w:r>
        <w:r w:rsidR="00B43E45" w:rsidRPr="00791C10">
          <w:rPr>
            <w:noProof/>
            <w:webHidden/>
          </w:rPr>
          <w:instrText xml:space="preserve"> PAGEREF _Toc334396351 \h </w:instrText>
        </w:r>
        <w:r w:rsidRPr="00791C10">
          <w:rPr>
            <w:noProof/>
            <w:webHidden/>
          </w:rPr>
        </w:r>
        <w:r w:rsidRPr="00791C10">
          <w:rPr>
            <w:noProof/>
            <w:webHidden/>
          </w:rPr>
          <w:fldChar w:fldCharType="separate"/>
        </w:r>
        <w:r w:rsidR="00900A4A">
          <w:rPr>
            <w:noProof/>
            <w:webHidden/>
          </w:rPr>
          <w:t>39</w:t>
        </w:r>
        <w:r w:rsidRPr="00791C10">
          <w:rPr>
            <w:noProof/>
            <w:webHidden/>
          </w:rPr>
          <w:fldChar w:fldCharType="end"/>
        </w:r>
      </w:hyperlink>
    </w:p>
    <w:p w:rsidR="00B43E45" w:rsidRPr="00791C10" w:rsidRDefault="000D7A1E">
      <w:pPr>
        <w:pStyle w:val="TM1"/>
        <w:tabs>
          <w:tab w:val="right" w:leader="dot" w:pos="9912"/>
        </w:tabs>
        <w:rPr>
          <w:rFonts w:asciiTheme="minorHAnsi" w:eastAsiaTheme="minorEastAsia" w:hAnsiTheme="minorHAnsi"/>
          <w:noProof/>
          <w:sz w:val="22"/>
          <w:lang w:eastAsia="fr-FR" w:bidi="ar-SA"/>
        </w:rPr>
      </w:pPr>
      <w:hyperlink w:anchor="_Toc334396352" w:history="1">
        <w:r w:rsidR="00B43E45" w:rsidRPr="00791C10">
          <w:rPr>
            <w:rStyle w:val="Lienhypertexte"/>
            <w:rFonts w:cs="Times New Roman"/>
            <w:noProof/>
          </w:rPr>
          <w:t>II. ENIEM :</w:t>
        </w:r>
        <w:r w:rsidR="00B43E45" w:rsidRPr="00791C10">
          <w:rPr>
            <w:noProof/>
            <w:webHidden/>
          </w:rPr>
          <w:tab/>
        </w:r>
        <w:r w:rsidRPr="00791C10">
          <w:rPr>
            <w:noProof/>
            <w:webHidden/>
          </w:rPr>
          <w:fldChar w:fldCharType="begin"/>
        </w:r>
        <w:r w:rsidR="00B43E45" w:rsidRPr="00791C10">
          <w:rPr>
            <w:noProof/>
            <w:webHidden/>
          </w:rPr>
          <w:instrText xml:space="preserve"> PAGEREF _Toc334396352 \h </w:instrText>
        </w:r>
        <w:r w:rsidRPr="00791C10">
          <w:rPr>
            <w:noProof/>
            <w:webHidden/>
          </w:rPr>
        </w:r>
        <w:r w:rsidRPr="00791C10">
          <w:rPr>
            <w:noProof/>
            <w:webHidden/>
          </w:rPr>
          <w:fldChar w:fldCharType="separate"/>
        </w:r>
        <w:r w:rsidR="00900A4A">
          <w:rPr>
            <w:noProof/>
            <w:webHidden/>
          </w:rPr>
          <w:t>39</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53" w:history="1">
        <w:r w:rsidR="00B43E45" w:rsidRPr="00791C10">
          <w:rPr>
            <w:rStyle w:val="Lienhypertexte"/>
            <w:rFonts w:cs="Times New Roman"/>
            <w:noProof/>
          </w:rPr>
          <w:t>II.1. Situation géographique :</w:t>
        </w:r>
        <w:r w:rsidR="00B43E45" w:rsidRPr="00791C10">
          <w:rPr>
            <w:noProof/>
            <w:webHidden/>
          </w:rPr>
          <w:tab/>
        </w:r>
        <w:r w:rsidRPr="00791C10">
          <w:rPr>
            <w:noProof/>
            <w:webHidden/>
          </w:rPr>
          <w:fldChar w:fldCharType="begin"/>
        </w:r>
        <w:r w:rsidR="00B43E45" w:rsidRPr="00791C10">
          <w:rPr>
            <w:noProof/>
            <w:webHidden/>
          </w:rPr>
          <w:instrText xml:space="preserve"> PAGEREF _Toc334396353 \h </w:instrText>
        </w:r>
        <w:r w:rsidRPr="00791C10">
          <w:rPr>
            <w:noProof/>
            <w:webHidden/>
          </w:rPr>
        </w:r>
        <w:r w:rsidRPr="00791C10">
          <w:rPr>
            <w:noProof/>
            <w:webHidden/>
          </w:rPr>
          <w:fldChar w:fldCharType="separate"/>
        </w:r>
        <w:r w:rsidR="00900A4A">
          <w:rPr>
            <w:noProof/>
            <w:webHidden/>
          </w:rPr>
          <w:t>39</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54" w:history="1">
        <w:r w:rsidR="00B43E45" w:rsidRPr="00791C10">
          <w:rPr>
            <w:rStyle w:val="Lienhypertexte"/>
            <w:rFonts w:cs="Times New Roman"/>
            <w:noProof/>
          </w:rPr>
          <w:t>II.2. Historique :</w:t>
        </w:r>
        <w:r w:rsidR="00B43E45" w:rsidRPr="00791C10">
          <w:rPr>
            <w:noProof/>
            <w:webHidden/>
          </w:rPr>
          <w:tab/>
        </w:r>
        <w:r w:rsidRPr="00791C10">
          <w:rPr>
            <w:noProof/>
            <w:webHidden/>
          </w:rPr>
          <w:fldChar w:fldCharType="begin"/>
        </w:r>
        <w:r w:rsidR="00B43E45" w:rsidRPr="00791C10">
          <w:rPr>
            <w:noProof/>
            <w:webHidden/>
          </w:rPr>
          <w:instrText xml:space="preserve"> PAGEREF _Toc334396354 \h </w:instrText>
        </w:r>
        <w:r w:rsidRPr="00791C10">
          <w:rPr>
            <w:noProof/>
            <w:webHidden/>
          </w:rPr>
        </w:r>
        <w:r w:rsidRPr="00791C10">
          <w:rPr>
            <w:noProof/>
            <w:webHidden/>
          </w:rPr>
          <w:fldChar w:fldCharType="separate"/>
        </w:r>
        <w:r w:rsidR="00900A4A">
          <w:rPr>
            <w:noProof/>
            <w:webHidden/>
          </w:rPr>
          <w:t>39</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55" w:history="1">
        <w:r w:rsidR="00B43E45" w:rsidRPr="00791C10">
          <w:rPr>
            <w:rStyle w:val="Lienhypertexte"/>
            <w:rFonts w:cs="Times New Roman"/>
            <w:noProof/>
          </w:rPr>
          <w:t>II.3. Organigramme de l’entreprise ENIEM :</w:t>
        </w:r>
        <w:r w:rsidR="00B43E45" w:rsidRPr="00791C10">
          <w:rPr>
            <w:noProof/>
            <w:webHidden/>
          </w:rPr>
          <w:tab/>
        </w:r>
        <w:r w:rsidRPr="00791C10">
          <w:rPr>
            <w:noProof/>
            <w:webHidden/>
          </w:rPr>
          <w:fldChar w:fldCharType="begin"/>
        </w:r>
        <w:r w:rsidR="00B43E45" w:rsidRPr="00791C10">
          <w:rPr>
            <w:noProof/>
            <w:webHidden/>
          </w:rPr>
          <w:instrText xml:space="preserve"> PAGEREF _Toc334396355 \h </w:instrText>
        </w:r>
        <w:r w:rsidRPr="00791C10">
          <w:rPr>
            <w:noProof/>
            <w:webHidden/>
          </w:rPr>
        </w:r>
        <w:r w:rsidRPr="00791C10">
          <w:rPr>
            <w:noProof/>
            <w:webHidden/>
          </w:rPr>
          <w:fldChar w:fldCharType="separate"/>
        </w:r>
        <w:r w:rsidR="00900A4A">
          <w:rPr>
            <w:noProof/>
            <w:webHidden/>
          </w:rPr>
          <w:t>40</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56" w:history="1">
        <w:r w:rsidR="00B43E45" w:rsidRPr="00791C10">
          <w:rPr>
            <w:rStyle w:val="Lienhypertexte"/>
            <w:rFonts w:cs="Times New Roman"/>
            <w:noProof/>
          </w:rPr>
          <w:t>II.4. Organigramme de l’unité commerciale :</w:t>
        </w:r>
        <w:r w:rsidR="00B43E45" w:rsidRPr="00791C10">
          <w:rPr>
            <w:noProof/>
            <w:webHidden/>
          </w:rPr>
          <w:tab/>
        </w:r>
        <w:r w:rsidRPr="00791C10">
          <w:rPr>
            <w:noProof/>
            <w:webHidden/>
          </w:rPr>
          <w:fldChar w:fldCharType="begin"/>
        </w:r>
        <w:r w:rsidR="00B43E45" w:rsidRPr="00791C10">
          <w:rPr>
            <w:noProof/>
            <w:webHidden/>
          </w:rPr>
          <w:instrText xml:space="preserve"> PAGEREF _Toc334396356 \h </w:instrText>
        </w:r>
        <w:r w:rsidRPr="00791C10">
          <w:rPr>
            <w:noProof/>
            <w:webHidden/>
          </w:rPr>
        </w:r>
        <w:r w:rsidRPr="00791C10">
          <w:rPr>
            <w:noProof/>
            <w:webHidden/>
          </w:rPr>
          <w:fldChar w:fldCharType="separate"/>
        </w:r>
        <w:r w:rsidR="00900A4A">
          <w:rPr>
            <w:noProof/>
            <w:webHidden/>
          </w:rPr>
          <w:t>41</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57" w:history="1">
        <w:r w:rsidR="00B43E45" w:rsidRPr="00791C10">
          <w:rPr>
            <w:rStyle w:val="Lienhypertexte"/>
            <w:rFonts w:cs="Times New Roman"/>
            <w:noProof/>
          </w:rPr>
          <w:t>II.5.Organisation générale :</w:t>
        </w:r>
        <w:r w:rsidR="00B43E45" w:rsidRPr="00791C10">
          <w:rPr>
            <w:noProof/>
            <w:webHidden/>
          </w:rPr>
          <w:tab/>
        </w:r>
        <w:r w:rsidRPr="00791C10">
          <w:rPr>
            <w:noProof/>
            <w:webHidden/>
          </w:rPr>
          <w:fldChar w:fldCharType="begin"/>
        </w:r>
        <w:r w:rsidR="00B43E45" w:rsidRPr="00791C10">
          <w:rPr>
            <w:noProof/>
            <w:webHidden/>
          </w:rPr>
          <w:instrText xml:space="preserve"> PAGEREF _Toc334396357 \h </w:instrText>
        </w:r>
        <w:r w:rsidRPr="00791C10">
          <w:rPr>
            <w:noProof/>
            <w:webHidden/>
          </w:rPr>
        </w:r>
        <w:r w:rsidRPr="00791C10">
          <w:rPr>
            <w:noProof/>
            <w:webHidden/>
          </w:rPr>
          <w:fldChar w:fldCharType="separate"/>
        </w:r>
        <w:r w:rsidR="00900A4A">
          <w:rPr>
            <w:noProof/>
            <w:webHidden/>
          </w:rPr>
          <w:t>42</w:t>
        </w:r>
        <w:r w:rsidRPr="00791C10">
          <w:rPr>
            <w:noProof/>
            <w:webHidden/>
          </w:rPr>
          <w:fldChar w:fldCharType="end"/>
        </w:r>
      </w:hyperlink>
    </w:p>
    <w:p w:rsidR="00B43E45" w:rsidRPr="00791C10" w:rsidRDefault="000D7A1E">
      <w:pPr>
        <w:pStyle w:val="TM3"/>
        <w:tabs>
          <w:tab w:val="right" w:leader="dot" w:pos="9912"/>
        </w:tabs>
        <w:rPr>
          <w:rFonts w:asciiTheme="minorHAnsi" w:eastAsiaTheme="minorEastAsia" w:hAnsiTheme="minorHAnsi"/>
          <w:noProof/>
          <w:sz w:val="22"/>
          <w:lang w:eastAsia="fr-FR" w:bidi="ar-SA"/>
        </w:rPr>
      </w:pPr>
      <w:hyperlink w:anchor="_Toc334396358" w:history="1">
        <w:r w:rsidR="00B43E45" w:rsidRPr="00791C10">
          <w:rPr>
            <w:rStyle w:val="Lienhypertexte"/>
            <w:rFonts w:cs="Times New Roman"/>
            <w:noProof/>
            <w:lang w:eastAsia="fr-FR"/>
          </w:rPr>
          <w:t>II.5.1. La direction générale :</w:t>
        </w:r>
        <w:r w:rsidR="00B43E45" w:rsidRPr="00791C10">
          <w:rPr>
            <w:noProof/>
            <w:webHidden/>
          </w:rPr>
          <w:tab/>
        </w:r>
        <w:r w:rsidRPr="00791C10">
          <w:rPr>
            <w:noProof/>
            <w:webHidden/>
          </w:rPr>
          <w:fldChar w:fldCharType="begin"/>
        </w:r>
        <w:r w:rsidR="00B43E45" w:rsidRPr="00791C10">
          <w:rPr>
            <w:noProof/>
            <w:webHidden/>
          </w:rPr>
          <w:instrText xml:space="preserve"> PAGEREF _Toc334396358 \h </w:instrText>
        </w:r>
        <w:r w:rsidRPr="00791C10">
          <w:rPr>
            <w:noProof/>
            <w:webHidden/>
          </w:rPr>
        </w:r>
        <w:r w:rsidRPr="00791C10">
          <w:rPr>
            <w:noProof/>
            <w:webHidden/>
          </w:rPr>
          <w:fldChar w:fldCharType="separate"/>
        </w:r>
        <w:r w:rsidR="00900A4A">
          <w:rPr>
            <w:noProof/>
            <w:webHidden/>
          </w:rPr>
          <w:t>42</w:t>
        </w:r>
        <w:r w:rsidRPr="00791C10">
          <w:rPr>
            <w:noProof/>
            <w:webHidden/>
          </w:rPr>
          <w:fldChar w:fldCharType="end"/>
        </w:r>
      </w:hyperlink>
    </w:p>
    <w:p w:rsidR="00B43E45" w:rsidRPr="00791C10" w:rsidRDefault="000D7A1E">
      <w:pPr>
        <w:pStyle w:val="TM3"/>
        <w:tabs>
          <w:tab w:val="right" w:leader="dot" w:pos="9912"/>
        </w:tabs>
        <w:rPr>
          <w:rFonts w:asciiTheme="minorHAnsi" w:eastAsiaTheme="minorEastAsia" w:hAnsiTheme="minorHAnsi"/>
          <w:noProof/>
          <w:sz w:val="22"/>
          <w:lang w:eastAsia="fr-FR" w:bidi="ar-SA"/>
        </w:rPr>
      </w:pPr>
      <w:hyperlink w:anchor="_Toc334396359" w:history="1">
        <w:r w:rsidR="00B43E45" w:rsidRPr="00791C10">
          <w:rPr>
            <w:rStyle w:val="Lienhypertexte"/>
            <w:rFonts w:cs="Times New Roman"/>
            <w:noProof/>
            <w:lang w:eastAsia="fr-FR"/>
          </w:rPr>
          <w:t>II.5.2. Le complexe d’appareils ménager (CAM) :</w:t>
        </w:r>
        <w:r w:rsidR="00B43E45" w:rsidRPr="00791C10">
          <w:rPr>
            <w:noProof/>
            <w:webHidden/>
          </w:rPr>
          <w:tab/>
        </w:r>
        <w:r w:rsidRPr="00791C10">
          <w:rPr>
            <w:noProof/>
            <w:webHidden/>
          </w:rPr>
          <w:fldChar w:fldCharType="begin"/>
        </w:r>
        <w:r w:rsidR="00B43E45" w:rsidRPr="00791C10">
          <w:rPr>
            <w:noProof/>
            <w:webHidden/>
          </w:rPr>
          <w:instrText xml:space="preserve"> PAGEREF _Toc334396359 \h </w:instrText>
        </w:r>
        <w:r w:rsidRPr="00791C10">
          <w:rPr>
            <w:noProof/>
            <w:webHidden/>
          </w:rPr>
        </w:r>
        <w:r w:rsidRPr="00791C10">
          <w:rPr>
            <w:noProof/>
            <w:webHidden/>
          </w:rPr>
          <w:fldChar w:fldCharType="separate"/>
        </w:r>
        <w:r w:rsidR="00900A4A">
          <w:rPr>
            <w:noProof/>
            <w:webHidden/>
          </w:rPr>
          <w:t>42</w:t>
        </w:r>
        <w:r w:rsidRPr="00791C10">
          <w:rPr>
            <w:noProof/>
            <w:webHidden/>
          </w:rPr>
          <w:fldChar w:fldCharType="end"/>
        </w:r>
      </w:hyperlink>
    </w:p>
    <w:p w:rsidR="00B43E45" w:rsidRPr="00791C10" w:rsidRDefault="000D7A1E">
      <w:pPr>
        <w:pStyle w:val="TM3"/>
        <w:tabs>
          <w:tab w:val="right" w:leader="dot" w:pos="9912"/>
        </w:tabs>
        <w:rPr>
          <w:rFonts w:asciiTheme="minorHAnsi" w:eastAsiaTheme="minorEastAsia" w:hAnsiTheme="minorHAnsi"/>
          <w:noProof/>
          <w:sz w:val="22"/>
          <w:lang w:eastAsia="fr-FR" w:bidi="ar-SA"/>
        </w:rPr>
      </w:pPr>
      <w:hyperlink w:anchor="_Toc334396360" w:history="1">
        <w:r w:rsidR="00B43E45" w:rsidRPr="00791C10">
          <w:rPr>
            <w:rStyle w:val="Lienhypertexte"/>
            <w:rFonts w:cs="Times New Roman"/>
            <w:noProof/>
            <w:lang w:eastAsia="fr-FR"/>
          </w:rPr>
          <w:t>II.5.3. La direction commerciale :</w:t>
        </w:r>
        <w:r w:rsidR="00B43E45" w:rsidRPr="00791C10">
          <w:rPr>
            <w:noProof/>
            <w:webHidden/>
          </w:rPr>
          <w:tab/>
        </w:r>
        <w:r w:rsidRPr="00791C10">
          <w:rPr>
            <w:noProof/>
            <w:webHidden/>
          </w:rPr>
          <w:fldChar w:fldCharType="begin"/>
        </w:r>
        <w:r w:rsidR="00B43E45" w:rsidRPr="00791C10">
          <w:rPr>
            <w:noProof/>
            <w:webHidden/>
          </w:rPr>
          <w:instrText xml:space="preserve"> PAGEREF _Toc334396360 \h </w:instrText>
        </w:r>
        <w:r w:rsidRPr="00791C10">
          <w:rPr>
            <w:noProof/>
            <w:webHidden/>
          </w:rPr>
        </w:r>
        <w:r w:rsidRPr="00791C10">
          <w:rPr>
            <w:noProof/>
            <w:webHidden/>
          </w:rPr>
          <w:fldChar w:fldCharType="separate"/>
        </w:r>
        <w:r w:rsidR="00900A4A">
          <w:rPr>
            <w:noProof/>
            <w:webHidden/>
          </w:rPr>
          <w:t>43</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61" w:history="1">
        <w:r w:rsidR="00B43E45" w:rsidRPr="00791C10">
          <w:rPr>
            <w:rStyle w:val="Lienhypertexte"/>
            <w:rFonts w:cs="Times New Roman"/>
            <w:noProof/>
          </w:rPr>
          <w:t>II.6. Les produits :</w:t>
        </w:r>
        <w:r w:rsidR="00B43E45" w:rsidRPr="00791C10">
          <w:rPr>
            <w:noProof/>
            <w:webHidden/>
          </w:rPr>
          <w:tab/>
        </w:r>
        <w:r w:rsidRPr="00791C10">
          <w:rPr>
            <w:noProof/>
            <w:webHidden/>
          </w:rPr>
          <w:fldChar w:fldCharType="begin"/>
        </w:r>
        <w:r w:rsidR="00B43E45" w:rsidRPr="00791C10">
          <w:rPr>
            <w:noProof/>
            <w:webHidden/>
          </w:rPr>
          <w:instrText xml:space="preserve"> PAGEREF _Toc334396361 \h </w:instrText>
        </w:r>
        <w:r w:rsidRPr="00791C10">
          <w:rPr>
            <w:noProof/>
            <w:webHidden/>
          </w:rPr>
        </w:r>
        <w:r w:rsidRPr="00791C10">
          <w:rPr>
            <w:noProof/>
            <w:webHidden/>
          </w:rPr>
          <w:fldChar w:fldCharType="separate"/>
        </w:r>
        <w:r w:rsidR="00900A4A">
          <w:rPr>
            <w:noProof/>
            <w:webHidden/>
          </w:rPr>
          <w:t>43</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62" w:history="1">
        <w:r w:rsidR="00B43E45" w:rsidRPr="00791C10">
          <w:rPr>
            <w:rStyle w:val="Lienhypertexte"/>
            <w:rFonts w:cs="Times New Roman"/>
            <w:noProof/>
          </w:rPr>
          <w:t>II.7. Le marché :</w:t>
        </w:r>
        <w:r w:rsidR="00B43E45" w:rsidRPr="00791C10">
          <w:rPr>
            <w:noProof/>
            <w:webHidden/>
          </w:rPr>
          <w:tab/>
        </w:r>
        <w:r w:rsidRPr="00791C10">
          <w:rPr>
            <w:noProof/>
            <w:webHidden/>
          </w:rPr>
          <w:fldChar w:fldCharType="begin"/>
        </w:r>
        <w:r w:rsidR="00B43E45" w:rsidRPr="00791C10">
          <w:rPr>
            <w:noProof/>
            <w:webHidden/>
          </w:rPr>
          <w:instrText xml:space="preserve"> PAGEREF _Toc334396362 \h </w:instrText>
        </w:r>
        <w:r w:rsidRPr="00791C10">
          <w:rPr>
            <w:noProof/>
            <w:webHidden/>
          </w:rPr>
        </w:r>
        <w:r w:rsidRPr="00791C10">
          <w:rPr>
            <w:noProof/>
            <w:webHidden/>
          </w:rPr>
          <w:fldChar w:fldCharType="separate"/>
        </w:r>
        <w:r w:rsidR="00900A4A">
          <w:rPr>
            <w:noProof/>
            <w:webHidden/>
          </w:rPr>
          <w:t>44</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63" w:history="1">
        <w:r w:rsidR="00B43E45" w:rsidRPr="00791C10">
          <w:rPr>
            <w:rStyle w:val="Lienhypertexte"/>
            <w:rFonts w:cs="Times New Roman"/>
            <w:noProof/>
          </w:rPr>
          <w:t>II.8. Déroulement de l’activité commerciale :</w:t>
        </w:r>
        <w:r w:rsidR="00B43E45" w:rsidRPr="00791C10">
          <w:rPr>
            <w:noProof/>
            <w:webHidden/>
          </w:rPr>
          <w:tab/>
        </w:r>
        <w:r w:rsidRPr="00791C10">
          <w:rPr>
            <w:noProof/>
            <w:webHidden/>
          </w:rPr>
          <w:fldChar w:fldCharType="begin"/>
        </w:r>
        <w:r w:rsidR="00B43E45" w:rsidRPr="00791C10">
          <w:rPr>
            <w:noProof/>
            <w:webHidden/>
          </w:rPr>
          <w:instrText xml:space="preserve"> PAGEREF _Toc334396363 \h </w:instrText>
        </w:r>
        <w:r w:rsidRPr="00791C10">
          <w:rPr>
            <w:noProof/>
            <w:webHidden/>
          </w:rPr>
        </w:r>
        <w:r w:rsidRPr="00791C10">
          <w:rPr>
            <w:noProof/>
            <w:webHidden/>
          </w:rPr>
          <w:fldChar w:fldCharType="separate"/>
        </w:r>
        <w:r w:rsidR="00900A4A">
          <w:rPr>
            <w:noProof/>
            <w:webHidden/>
          </w:rPr>
          <w:t>45</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64" w:history="1">
        <w:r w:rsidR="00B43E45" w:rsidRPr="00791C10">
          <w:rPr>
            <w:rStyle w:val="Lienhypertexte"/>
            <w:rFonts w:cs="Times New Roman"/>
            <w:noProof/>
          </w:rPr>
          <w:t>II.9. Mission de l’entreprise ENIEM :</w:t>
        </w:r>
        <w:r w:rsidR="00B43E45" w:rsidRPr="00791C10">
          <w:rPr>
            <w:noProof/>
            <w:webHidden/>
          </w:rPr>
          <w:tab/>
        </w:r>
        <w:r w:rsidRPr="00791C10">
          <w:rPr>
            <w:noProof/>
            <w:webHidden/>
          </w:rPr>
          <w:fldChar w:fldCharType="begin"/>
        </w:r>
        <w:r w:rsidR="00B43E45" w:rsidRPr="00791C10">
          <w:rPr>
            <w:noProof/>
            <w:webHidden/>
          </w:rPr>
          <w:instrText xml:space="preserve"> PAGEREF _Toc334396364 \h </w:instrText>
        </w:r>
        <w:r w:rsidRPr="00791C10">
          <w:rPr>
            <w:noProof/>
            <w:webHidden/>
          </w:rPr>
        </w:r>
        <w:r w:rsidRPr="00791C10">
          <w:rPr>
            <w:noProof/>
            <w:webHidden/>
          </w:rPr>
          <w:fldChar w:fldCharType="separate"/>
        </w:r>
        <w:r w:rsidR="00900A4A">
          <w:rPr>
            <w:noProof/>
            <w:webHidden/>
          </w:rPr>
          <w:t>45</w:t>
        </w:r>
        <w:r w:rsidRPr="00791C10">
          <w:rPr>
            <w:noProof/>
            <w:webHidden/>
          </w:rPr>
          <w:fldChar w:fldCharType="end"/>
        </w:r>
      </w:hyperlink>
    </w:p>
    <w:p w:rsidR="00B43E45" w:rsidRPr="00791C10" w:rsidRDefault="000D7A1E">
      <w:pPr>
        <w:pStyle w:val="TM2"/>
        <w:tabs>
          <w:tab w:val="right" w:leader="dot" w:pos="9912"/>
        </w:tabs>
        <w:rPr>
          <w:rFonts w:asciiTheme="minorHAnsi" w:eastAsiaTheme="minorEastAsia" w:hAnsiTheme="minorHAnsi"/>
          <w:noProof/>
          <w:sz w:val="22"/>
          <w:lang w:eastAsia="fr-FR" w:bidi="ar-SA"/>
        </w:rPr>
      </w:pPr>
      <w:hyperlink w:anchor="_Toc334396365" w:history="1">
        <w:r w:rsidR="00B43E45" w:rsidRPr="00791C10">
          <w:rPr>
            <w:rStyle w:val="Lienhypertexte"/>
            <w:rFonts w:cs="Times New Roman"/>
            <w:noProof/>
          </w:rPr>
          <w:t>II.10. Les ambitions de l’entreprise :</w:t>
        </w:r>
        <w:r w:rsidR="00B43E45" w:rsidRPr="00791C10">
          <w:rPr>
            <w:noProof/>
            <w:webHidden/>
          </w:rPr>
          <w:tab/>
        </w:r>
        <w:r w:rsidRPr="00791C10">
          <w:rPr>
            <w:noProof/>
            <w:webHidden/>
          </w:rPr>
          <w:fldChar w:fldCharType="begin"/>
        </w:r>
        <w:r w:rsidR="00B43E45" w:rsidRPr="00791C10">
          <w:rPr>
            <w:noProof/>
            <w:webHidden/>
          </w:rPr>
          <w:instrText xml:space="preserve"> PAGEREF _Toc334396365 \h </w:instrText>
        </w:r>
        <w:r w:rsidRPr="00791C10">
          <w:rPr>
            <w:noProof/>
            <w:webHidden/>
          </w:rPr>
        </w:r>
        <w:r w:rsidRPr="00791C10">
          <w:rPr>
            <w:noProof/>
            <w:webHidden/>
          </w:rPr>
          <w:fldChar w:fldCharType="separate"/>
        </w:r>
        <w:r w:rsidR="00900A4A">
          <w:rPr>
            <w:noProof/>
            <w:webHidden/>
          </w:rPr>
          <w:t>46</w:t>
        </w:r>
        <w:r w:rsidRPr="00791C10">
          <w:rPr>
            <w:noProof/>
            <w:webHidden/>
          </w:rPr>
          <w:fldChar w:fldCharType="end"/>
        </w:r>
      </w:hyperlink>
    </w:p>
    <w:p w:rsidR="00B43E45" w:rsidRPr="00791C10" w:rsidRDefault="000D7A1E">
      <w:pPr>
        <w:pStyle w:val="TM1"/>
        <w:tabs>
          <w:tab w:val="right" w:leader="dot" w:pos="9912"/>
        </w:tabs>
        <w:rPr>
          <w:rFonts w:asciiTheme="minorHAnsi" w:eastAsiaTheme="minorEastAsia" w:hAnsiTheme="minorHAnsi"/>
          <w:noProof/>
          <w:sz w:val="22"/>
          <w:lang w:eastAsia="fr-FR" w:bidi="ar-SA"/>
        </w:rPr>
      </w:pPr>
      <w:hyperlink w:anchor="_Toc334396366" w:history="1">
        <w:r w:rsidR="00B43E45" w:rsidRPr="00791C10">
          <w:rPr>
            <w:rStyle w:val="Lienhypertexte"/>
            <w:rFonts w:cs="Times New Roman"/>
            <w:noProof/>
          </w:rPr>
          <w:t>III. La problématique :</w:t>
        </w:r>
        <w:r w:rsidR="00B43E45" w:rsidRPr="00791C10">
          <w:rPr>
            <w:noProof/>
            <w:webHidden/>
          </w:rPr>
          <w:tab/>
        </w:r>
        <w:r w:rsidRPr="00791C10">
          <w:rPr>
            <w:noProof/>
            <w:webHidden/>
          </w:rPr>
          <w:fldChar w:fldCharType="begin"/>
        </w:r>
        <w:r w:rsidR="00B43E45" w:rsidRPr="00791C10">
          <w:rPr>
            <w:noProof/>
            <w:webHidden/>
          </w:rPr>
          <w:instrText xml:space="preserve"> PAGEREF _Toc334396366 \h </w:instrText>
        </w:r>
        <w:r w:rsidRPr="00791C10">
          <w:rPr>
            <w:noProof/>
            <w:webHidden/>
          </w:rPr>
        </w:r>
        <w:r w:rsidRPr="00791C10">
          <w:rPr>
            <w:noProof/>
            <w:webHidden/>
          </w:rPr>
          <w:fldChar w:fldCharType="separate"/>
        </w:r>
        <w:r w:rsidR="00900A4A">
          <w:rPr>
            <w:noProof/>
            <w:webHidden/>
          </w:rPr>
          <w:t>46</w:t>
        </w:r>
        <w:r w:rsidRPr="00791C10">
          <w:rPr>
            <w:noProof/>
            <w:webHidden/>
          </w:rPr>
          <w:fldChar w:fldCharType="end"/>
        </w:r>
      </w:hyperlink>
    </w:p>
    <w:p w:rsidR="00B43E45" w:rsidRPr="00791C10" w:rsidRDefault="000D7A1E">
      <w:pPr>
        <w:pStyle w:val="TM1"/>
        <w:tabs>
          <w:tab w:val="right" w:leader="dot" w:pos="9912"/>
        </w:tabs>
        <w:rPr>
          <w:rFonts w:asciiTheme="minorHAnsi" w:eastAsiaTheme="minorEastAsia" w:hAnsiTheme="minorHAnsi"/>
          <w:noProof/>
          <w:sz w:val="22"/>
          <w:lang w:eastAsia="fr-FR" w:bidi="ar-SA"/>
        </w:rPr>
      </w:pPr>
      <w:hyperlink w:anchor="_Toc334396367" w:history="1">
        <w:r w:rsidR="00B43E45" w:rsidRPr="00791C10">
          <w:rPr>
            <w:rStyle w:val="Lienhypertexte"/>
            <w:rFonts w:cs="Times New Roman"/>
            <w:noProof/>
          </w:rPr>
          <w:t>IV. Solution proposé :</w:t>
        </w:r>
        <w:r w:rsidR="00B43E45" w:rsidRPr="00791C10">
          <w:rPr>
            <w:noProof/>
            <w:webHidden/>
          </w:rPr>
          <w:tab/>
        </w:r>
        <w:r w:rsidRPr="00791C10">
          <w:rPr>
            <w:noProof/>
            <w:webHidden/>
          </w:rPr>
          <w:fldChar w:fldCharType="begin"/>
        </w:r>
        <w:r w:rsidR="00B43E45" w:rsidRPr="00791C10">
          <w:rPr>
            <w:noProof/>
            <w:webHidden/>
          </w:rPr>
          <w:instrText xml:space="preserve"> PAGEREF _Toc334396367 \h </w:instrText>
        </w:r>
        <w:r w:rsidRPr="00791C10">
          <w:rPr>
            <w:noProof/>
            <w:webHidden/>
          </w:rPr>
        </w:r>
        <w:r w:rsidRPr="00791C10">
          <w:rPr>
            <w:noProof/>
            <w:webHidden/>
          </w:rPr>
          <w:fldChar w:fldCharType="separate"/>
        </w:r>
        <w:r w:rsidR="00900A4A">
          <w:rPr>
            <w:noProof/>
            <w:webHidden/>
          </w:rPr>
          <w:t>47</w:t>
        </w:r>
        <w:r w:rsidRPr="00791C10">
          <w:rPr>
            <w:noProof/>
            <w:webHidden/>
          </w:rPr>
          <w:fldChar w:fldCharType="end"/>
        </w:r>
      </w:hyperlink>
    </w:p>
    <w:p w:rsidR="00B43E45" w:rsidRPr="00791C10" w:rsidRDefault="000D7A1E">
      <w:pPr>
        <w:pStyle w:val="TM1"/>
        <w:tabs>
          <w:tab w:val="right" w:leader="dot" w:pos="9912"/>
        </w:tabs>
        <w:rPr>
          <w:rFonts w:asciiTheme="minorHAnsi" w:eastAsiaTheme="minorEastAsia" w:hAnsiTheme="minorHAnsi"/>
          <w:noProof/>
          <w:sz w:val="22"/>
          <w:lang w:eastAsia="fr-FR" w:bidi="ar-SA"/>
        </w:rPr>
      </w:pPr>
      <w:hyperlink w:anchor="_Toc334396368" w:history="1">
        <w:r w:rsidR="00B43E45" w:rsidRPr="00791C10">
          <w:rPr>
            <w:rStyle w:val="Lienhypertexte"/>
            <w:rFonts w:cs="Times New Roman"/>
            <w:noProof/>
          </w:rPr>
          <w:t>V. Les objectifs de notre application :</w:t>
        </w:r>
        <w:r w:rsidR="00B43E45" w:rsidRPr="00791C10">
          <w:rPr>
            <w:noProof/>
            <w:webHidden/>
          </w:rPr>
          <w:tab/>
        </w:r>
        <w:r w:rsidRPr="00791C10">
          <w:rPr>
            <w:noProof/>
            <w:webHidden/>
          </w:rPr>
          <w:fldChar w:fldCharType="begin"/>
        </w:r>
        <w:r w:rsidR="00B43E45" w:rsidRPr="00791C10">
          <w:rPr>
            <w:noProof/>
            <w:webHidden/>
          </w:rPr>
          <w:instrText xml:space="preserve"> PAGEREF _Toc334396368 \h </w:instrText>
        </w:r>
        <w:r w:rsidRPr="00791C10">
          <w:rPr>
            <w:noProof/>
            <w:webHidden/>
          </w:rPr>
        </w:r>
        <w:r w:rsidRPr="00791C10">
          <w:rPr>
            <w:noProof/>
            <w:webHidden/>
          </w:rPr>
          <w:fldChar w:fldCharType="separate"/>
        </w:r>
        <w:r w:rsidR="00900A4A">
          <w:rPr>
            <w:noProof/>
            <w:webHidden/>
          </w:rPr>
          <w:t>47</w:t>
        </w:r>
        <w:r w:rsidRPr="00791C10">
          <w:rPr>
            <w:noProof/>
            <w:webHidden/>
          </w:rPr>
          <w:fldChar w:fldCharType="end"/>
        </w:r>
      </w:hyperlink>
    </w:p>
    <w:p w:rsidR="00B43E45" w:rsidRPr="00791C10" w:rsidRDefault="000D7A1E">
      <w:pPr>
        <w:pStyle w:val="TM1"/>
        <w:tabs>
          <w:tab w:val="right" w:leader="dot" w:pos="9912"/>
        </w:tabs>
        <w:rPr>
          <w:rFonts w:asciiTheme="minorHAnsi" w:eastAsiaTheme="minorEastAsia" w:hAnsiTheme="minorHAnsi"/>
          <w:noProof/>
          <w:sz w:val="22"/>
          <w:lang w:eastAsia="fr-FR" w:bidi="ar-SA"/>
        </w:rPr>
      </w:pPr>
      <w:hyperlink w:anchor="_Toc334396369" w:history="1">
        <w:r w:rsidR="00B43E45" w:rsidRPr="00791C10">
          <w:rPr>
            <w:rStyle w:val="Lienhypertexte"/>
            <w:rFonts w:cs="Times New Roman"/>
            <w:noProof/>
          </w:rPr>
          <w:t>VI. Conclusion :</w:t>
        </w:r>
        <w:r w:rsidR="00B43E45" w:rsidRPr="00791C10">
          <w:rPr>
            <w:noProof/>
            <w:webHidden/>
          </w:rPr>
          <w:tab/>
        </w:r>
        <w:r w:rsidRPr="00791C10">
          <w:rPr>
            <w:noProof/>
            <w:webHidden/>
          </w:rPr>
          <w:fldChar w:fldCharType="begin"/>
        </w:r>
        <w:r w:rsidR="00B43E45" w:rsidRPr="00791C10">
          <w:rPr>
            <w:noProof/>
            <w:webHidden/>
          </w:rPr>
          <w:instrText xml:space="preserve"> PAGEREF _Toc334396369 \h </w:instrText>
        </w:r>
        <w:r w:rsidRPr="00791C10">
          <w:rPr>
            <w:noProof/>
            <w:webHidden/>
          </w:rPr>
        </w:r>
        <w:r w:rsidRPr="00791C10">
          <w:rPr>
            <w:noProof/>
            <w:webHidden/>
          </w:rPr>
          <w:fldChar w:fldCharType="separate"/>
        </w:r>
        <w:r w:rsidR="00900A4A">
          <w:rPr>
            <w:noProof/>
            <w:webHidden/>
          </w:rPr>
          <w:t>47</w:t>
        </w:r>
        <w:r w:rsidRPr="00791C10">
          <w:rPr>
            <w:noProof/>
            <w:webHidden/>
          </w:rPr>
          <w:fldChar w:fldCharType="end"/>
        </w:r>
      </w:hyperlink>
    </w:p>
    <w:p w:rsidR="00D314E0" w:rsidRDefault="000D7A1E" w:rsidP="00B754BB">
      <w:pPr>
        <w:rPr>
          <w:rFonts w:ascii="Times New Roman" w:hAnsi="Times New Roman" w:cs="Times New Roman"/>
          <w:color w:val="000000"/>
          <w:sz w:val="24"/>
          <w:szCs w:val="24"/>
          <w:lang w:bidi="ar-SA"/>
        </w:rPr>
      </w:pPr>
      <w:r w:rsidRPr="00791C10">
        <w:rPr>
          <w:rFonts w:ascii="Times New Roman" w:hAnsi="Times New Roman" w:cs="Times New Roman"/>
          <w:color w:val="000000"/>
          <w:sz w:val="24"/>
          <w:szCs w:val="24"/>
          <w:lang w:bidi="ar-SA"/>
        </w:rPr>
        <w:fldChar w:fldCharType="end"/>
      </w:r>
    </w:p>
    <w:p w:rsidR="00D314E0" w:rsidRDefault="00D314E0" w:rsidP="00B754BB">
      <w:pPr>
        <w:rPr>
          <w:rFonts w:ascii="Times New Roman" w:hAnsi="Times New Roman" w:cs="Times New Roman"/>
          <w:color w:val="000000"/>
          <w:sz w:val="24"/>
          <w:szCs w:val="24"/>
          <w:lang w:bidi="ar-SA"/>
        </w:rPr>
      </w:pPr>
      <w:bookmarkStart w:id="25" w:name="_GoBack"/>
      <w:bookmarkEnd w:id="25"/>
    </w:p>
    <w:p w:rsidR="00D314E0" w:rsidRDefault="00D314E0"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D314E0" w:rsidRDefault="00D314E0" w:rsidP="00B754BB">
      <w:pPr>
        <w:rPr>
          <w:rFonts w:ascii="Times New Roman" w:hAnsi="Times New Roman" w:cs="Times New Roman"/>
          <w:color w:val="000000"/>
          <w:sz w:val="24"/>
          <w:szCs w:val="24"/>
          <w:lang w:bidi="ar-SA"/>
        </w:rPr>
      </w:pPr>
    </w:p>
    <w:p w:rsidR="00D314E0" w:rsidRPr="009025D5" w:rsidRDefault="00D314E0" w:rsidP="00B754BB">
      <w:pPr>
        <w:rPr>
          <w:rFonts w:ascii="Times New Roman" w:hAnsi="Times New Roman" w:cs="Times New Roman"/>
          <w:color w:val="000000"/>
          <w:sz w:val="24"/>
          <w:szCs w:val="24"/>
          <w:lang w:bidi="ar-SA"/>
        </w:rPr>
      </w:pPr>
    </w:p>
    <w:sectPr w:rsidR="00D314E0" w:rsidRPr="009025D5" w:rsidSect="00167644">
      <w:headerReference w:type="default" r:id="rId10"/>
      <w:footerReference w:type="default" r:id="rId11"/>
      <w:pgSz w:w="12240" w:h="15840"/>
      <w:pgMar w:top="1417" w:right="758" w:bottom="1417" w:left="1560" w:header="720" w:footer="850" w:gutter="0"/>
      <w:pgNumType w:start="39"/>
      <w:cols w:space="720"/>
      <w:noEndnote/>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IT ADDA" w:date="2012-09-05T20:15:00Z" w:initials="AA">
    <w:p w:rsidR="009D763C" w:rsidRDefault="009D763C">
      <w:pPr>
        <w:pStyle w:val="Commentaire"/>
      </w:pPr>
      <w:r>
        <w:rPr>
          <w:rStyle w:val="Marquedecommentaire"/>
        </w:rPr>
        <w:annotationRef/>
      </w:r>
      <w:r>
        <w:t>Il faut introduire les différents point du chapitre</w:t>
      </w:r>
    </w:p>
  </w:comment>
  <w:comment w:id="6" w:author="AIT ADDA" w:date="2012-09-05T20:24:00Z" w:initials="AA">
    <w:p w:rsidR="009D763C" w:rsidRDefault="009D763C">
      <w:pPr>
        <w:pStyle w:val="Commentaire"/>
      </w:pPr>
      <w:r>
        <w:rPr>
          <w:rStyle w:val="Marquedecommentaire"/>
        </w:rPr>
        <w:annotationRef/>
      </w:r>
      <w:r>
        <w:t>Faite quelque commentaires pour vos paragraphes, et quel est l’unité auquel vous allez vous baser dans votre application, laquelle allez vous utiliser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DEC" w:rsidRDefault="00DE2DEC" w:rsidP="00BB1FDA">
      <w:pPr>
        <w:spacing w:after="0" w:line="240" w:lineRule="auto"/>
      </w:pPr>
      <w:r>
        <w:separator/>
      </w:r>
    </w:p>
  </w:endnote>
  <w:endnote w:type="continuationSeparator" w:id="0">
    <w:p w:rsidR="00DE2DEC" w:rsidRDefault="00DE2DEC" w:rsidP="00BB1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7110"/>
      <w:docPartObj>
        <w:docPartGallery w:val="Page Numbers (Bottom of Page)"/>
        <w:docPartUnique/>
      </w:docPartObj>
    </w:sdtPr>
    <w:sdtContent>
      <w:p w:rsidR="00730C1A" w:rsidRDefault="000D7A1E">
        <w:pPr>
          <w:pStyle w:val="Pieddepage"/>
          <w:jc w:val="right"/>
        </w:pPr>
        <w:r>
          <w:fldChar w:fldCharType="begin"/>
        </w:r>
        <w:r w:rsidR="000F7206">
          <w:instrText xml:space="preserve"> PAGE   \* MERGEFORMAT </w:instrText>
        </w:r>
        <w:r>
          <w:fldChar w:fldCharType="separate"/>
        </w:r>
        <w:r w:rsidR="00DE2DEC">
          <w:rPr>
            <w:noProof/>
          </w:rPr>
          <w:t>39</w:t>
        </w:r>
        <w:r>
          <w:rPr>
            <w:noProof/>
          </w:rPr>
          <w:fldChar w:fldCharType="end"/>
        </w:r>
      </w:p>
    </w:sdtContent>
  </w:sdt>
  <w:p w:rsidR="00730C1A" w:rsidRDefault="00730C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DEC" w:rsidRDefault="00DE2DEC" w:rsidP="00BB1FDA">
      <w:pPr>
        <w:spacing w:after="0" w:line="240" w:lineRule="auto"/>
      </w:pPr>
      <w:r>
        <w:separator/>
      </w:r>
    </w:p>
  </w:footnote>
  <w:footnote w:type="continuationSeparator" w:id="0">
    <w:p w:rsidR="00DE2DEC" w:rsidRDefault="00DE2DEC" w:rsidP="00BB1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Calibri" w:hAnsiTheme="majorHAnsi" w:cs="Times New Roman"/>
        <w:b/>
        <w:bCs/>
        <w:i/>
        <w:color w:val="000000"/>
        <w:sz w:val="32"/>
        <w:szCs w:val="32"/>
        <w:lang w:bidi="ar-SA"/>
      </w:rPr>
      <w:alias w:val="Titre"/>
      <w:id w:val="77738743"/>
      <w:placeholder>
        <w:docPart w:val="35519A2AD3C24BA28E75176DAC51F8CE"/>
      </w:placeholder>
      <w:dataBinding w:prefixMappings="xmlns:ns0='http://schemas.openxmlformats.org/package/2006/metadata/core-properties' xmlns:ns1='http://purl.org/dc/elements/1.1/'" w:xpath="/ns0:coreProperties[1]/ns1:title[1]" w:storeItemID="{6C3C8BC8-F283-45AE-878A-BAB7291924A1}"/>
      <w:text/>
    </w:sdtPr>
    <w:sdtContent>
      <w:p w:rsidR="00282C67" w:rsidRPr="00282C67" w:rsidRDefault="003D5E9C">
        <w:pPr>
          <w:pStyle w:val="En-tte"/>
          <w:pBdr>
            <w:bottom w:val="thickThinSmallGap" w:sz="24" w:space="1" w:color="622423" w:themeColor="accent2" w:themeShade="7F"/>
          </w:pBdr>
          <w:jc w:val="center"/>
          <w:rPr>
            <w:rFonts w:asciiTheme="majorHAnsi" w:eastAsiaTheme="majorEastAsia" w:hAnsiTheme="majorHAnsi" w:cs="Times New Roman"/>
            <w:i/>
            <w:sz w:val="32"/>
            <w:szCs w:val="32"/>
          </w:rPr>
        </w:pPr>
        <w:r>
          <w:rPr>
            <w:rFonts w:asciiTheme="majorHAnsi" w:eastAsia="Calibri" w:hAnsiTheme="majorHAnsi" w:cs="Times New Roman"/>
            <w:b/>
            <w:bCs/>
            <w:i/>
            <w:color w:val="000000"/>
            <w:sz w:val="32"/>
            <w:szCs w:val="32"/>
            <w:lang w:bidi="ar-SA"/>
          </w:rPr>
          <w:t>Chapitre III                                                            Présentation de l’entreprise</w:t>
        </w:r>
      </w:p>
    </w:sdtContent>
  </w:sdt>
  <w:p w:rsidR="00282C67" w:rsidRPr="00282C67" w:rsidRDefault="00282C67">
    <w:pPr>
      <w:pStyle w:val="En-tte"/>
      <w:rPr>
        <w:rFonts w:asciiTheme="majorHAnsi" w:hAnsiTheme="majorHAnsi" w:cs="Times New Roman"/>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CD1"/>
    <w:multiLevelType w:val="hybridMultilevel"/>
    <w:tmpl w:val="F9E8EF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A56773"/>
    <w:multiLevelType w:val="hybridMultilevel"/>
    <w:tmpl w:val="6248E2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734A9A"/>
    <w:multiLevelType w:val="hybridMultilevel"/>
    <w:tmpl w:val="9B0454A4"/>
    <w:lvl w:ilvl="0" w:tplc="72A6B66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4D5B3F"/>
    <w:multiLevelType w:val="hybridMultilevel"/>
    <w:tmpl w:val="A73C26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6FD4DFC"/>
    <w:multiLevelType w:val="multilevel"/>
    <w:tmpl w:val="412EF67A"/>
    <w:lvl w:ilvl="0">
      <w:start w:val="2"/>
      <w:numFmt w:val="decimal"/>
      <w:lvlText w:val="%1."/>
      <w:lvlJc w:val="left"/>
      <w:pPr>
        <w:ind w:left="720" w:hanging="360"/>
      </w:pPr>
      <w:rPr>
        <w:rFonts w:hint="default"/>
      </w:rPr>
    </w:lvl>
    <w:lvl w:ilvl="1">
      <w:start w:val="2"/>
      <w:numFmt w:val="decimal"/>
      <w:isLgl/>
      <w:lvlText w:val="%1.%2."/>
      <w:lvlJc w:val="left"/>
      <w:pPr>
        <w:ind w:left="147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640" w:hanging="2160"/>
      </w:pPr>
      <w:rPr>
        <w:rFonts w:hint="default"/>
      </w:rPr>
    </w:lvl>
  </w:abstractNum>
  <w:abstractNum w:abstractNumId="5">
    <w:nsid w:val="07E875A3"/>
    <w:multiLevelType w:val="hybridMultilevel"/>
    <w:tmpl w:val="5E2AF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64652B"/>
    <w:multiLevelType w:val="hybridMultilevel"/>
    <w:tmpl w:val="F2CE4A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09BA538C"/>
    <w:multiLevelType w:val="hybridMultilevel"/>
    <w:tmpl w:val="D4DC7F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A8D7C63"/>
    <w:multiLevelType w:val="hybridMultilevel"/>
    <w:tmpl w:val="7A8481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A9C2AF2"/>
    <w:multiLevelType w:val="hybridMultilevel"/>
    <w:tmpl w:val="D340D2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BD47981"/>
    <w:multiLevelType w:val="hybridMultilevel"/>
    <w:tmpl w:val="F11AFE10"/>
    <w:lvl w:ilvl="0" w:tplc="AE8E19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C3279A2"/>
    <w:multiLevelType w:val="hybridMultilevel"/>
    <w:tmpl w:val="0C1C08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D3562F3"/>
    <w:multiLevelType w:val="multilevel"/>
    <w:tmpl w:val="A69E70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D9A09A4"/>
    <w:multiLevelType w:val="hybridMultilevel"/>
    <w:tmpl w:val="029A3D96"/>
    <w:lvl w:ilvl="0" w:tplc="62305A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E741F03"/>
    <w:multiLevelType w:val="hybridMultilevel"/>
    <w:tmpl w:val="D37A73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F2710D1"/>
    <w:multiLevelType w:val="hybridMultilevel"/>
    <w:tmpl w:val="8DB6F502"/>
    <w:lvl w:ilvl="0" w:tplc="3C2EFFBC">
      <w:start w:val="1"/>
      <w:numFmt w:val="decimal"/>
      <w:lvlText w:val="%1.1."/>
      <w:lvlJc w:val="left"/>
      <w:pPr>
        <w:ind w:left="720" w:hanging="360"/>
      </w:pPr>
      <w:rPr>
        <w:rFonts w:hint="default"/>
      </w:rPr>
    </w:lvl>
    <w:lvl w:ilvl="1" w:tplc="754C5C48">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0FB430F7"/>
    <w:multiLevelType w:val="hybridMultilevel"/>
    <w:tmpl w:val="3D44C5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0C16347"/>
    <w:multiLevelType w:val="multilevel"/>
    <w:tmpl w:val="E87442A6"/>
    <w:lvl w:ilvl="0">
      <w:start w:val="1"/>
      <w:numFmt w:val="upperRoman"/>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1F932CE"/>
    <w:multiLevelType w:val="hybridMultilevel"/>
    <w:tmpl w:val="894CB4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232312F"/>
    <w:multiLevelType w:val="hybridMultilevel"/>
    <w:tmpl w:val="ABC0956C"/>
    <w:lvl w:ilvl="0" w:tplc="B46E543C">
      <w:start w:val="8"/>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12EA5799"/>
    <w:multiLevelType w:val="hybridMultilevel"/>
    <w:tmpl w:val="955EA3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34F015E"/>
    <w:multiLevelType w:val="hybridMultilevel"/>
    <w:tmpl w:val="4626748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35318ED"/>
    <w:multiLevelType w:val="hybridMultilevel"/>
    <w:tmpl w:val="D792A6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4AE1E42"/>
    <w:multiLevelType w:val="hybridMultilevel"/>
    <w:tmpl w:val="243C87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4ED754E"/>
    <w:multiLevelType w:val="hybridMultilevel"/>
    <w:tmpl w:val="1E4234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155C2563"/>
    <w:multiLevelType w:val="hybridMultilevel"/>
    <w:tmpl w:val="0BC60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15FB04E5"/>
    <w:multiLevelType w:val="hybridMultilevel"/>
    <w:tmpl w:val="EEE2F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16F01BBB"/>
    <w:multiLevelType w:val="hybridMultilevel"/>
    <w:tmpl w:val="072A1D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18047A81"/>
    <w:multiLevelType w:val="hybridMultilevel"/>
    <w:tmpl w:val="D2D8478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1A14292A"/>
    <w:multiLevelType w:val="hybridMultilevel"/>
    <w:tmpl w:val="BE0C4B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1A990AF2"/>
    <w:multiLevelType w:val="hybridMultilevel"/>
    <w:tmpl w:val="20BAFD68"/>
    <w:lvl w:ilvl="0" w:tplc="03DEAE4A">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1FB4050E"/>
    <w:multiLevelType w:val="hybridMultilevel"/>
    <w:tmpl w:val="46268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1EA3DD4"/>
    <w:multiLevelType w:val="hybridMultilevel"/>
    <w:tmpl w:val="811A28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243D6485"/>
    <w:multiLevelType w:val="hybridMultilevel"/>
    <w:tmpl w:val="2BEC7A48"/>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4">
    <w:nsid w:val="25F568D1"/>
    <w:multiLevelType w:val="hybridMultilevel"/>
    <w:tmpl w:val="C386A07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27DF5489"/>
    <w:multiLevelType w:val="hybridMultilevel"/>
    <w:tmpl w:val="5A2243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28EA5C87"/>
    <w:multiLevelType w:val="hybridMultilevel"/>
    <w:tmpl w:val="DF5A32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28F87166"/>
    <w:multiLevelType w:val="hybridMultilevel"/>
    <w:tmpl w:val="D2B4FC6E"/>
    <w:lvl w:ilvl="0" w:tplc="979CC1B2">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2A8E4CBF"/>
    <w:multiLevelType w:val="hybridMultilevel"/>
    <w:tmpl w:val="8EDACA96"/>
    <w:lvl w:ilvl="0" w:tplc="040C0015">
      <w:start w:val="1"/>
      <w:numFmt w:val="upperLetter"/>
      <w:lvlText w:val="%1."/>
      <w:lvlJc w:val="left"/>
      <w:pPr>
        <w:ind w:left="644" w:hanging="360"/>
      </w:pPr>
    </w:lvl>
    <w:lvl w:ilvl="1" w:tplc="040C0019">
      <w:start w:val="1"/>
      <w:numFmt w:val="lowerLetter"/>
      <w:lvlText w:val="%2."/>
      <w:lvlJc w:val="left"/>
      <w:pPr>
        <w:ind w:left="1364" w:hanging="360"/>
      </w:pPr>
    </w:lvl>
    <w:lvl w:ilvl="2" w:tplc="D702244A">
      <w:start w:val="1"/>
      <w:numFmt w:val="decimal"/>
      <w:lvlText w:val="%3."/>
      <w:lvlJc w:val="left"/>
      <w:pPr>
        <w:ind w:left="2264" w:hanging="360"/>
      </w:pPr>
      <w:rPr>
        <w:rFonts w:hint="default"/>
      </w:rPr>
    </w:lvl>
    <w:lvl w:ilvl="3" w:tplc="CBCC07B4">
      <w:start w:val="1"/>
      <w:numFmt w:val="decimal"/>
      <w:lvlText w:val="%4."/>
      <w:lvlJc w:val="left"/>
      <w:pPr>
        <w:ind w:left="2804" w:hanging="360"/>
      </w:pPr>
      <w:rPr>
        <w:rFonts w:hint="default"/>
      </w:r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9">
    <w:nsid w:val="2AE07ED0"/>
    <w:multiLevelType w:val="hybridMultilevel"/>
    <w:tmpl w:val="7C88D6C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0">
    <w:nsid w:val="2C253C9F"/>
    <w:multiLevelType w:val="multilevel"/>
    <w:tmpl w:val="AE3A9468"/>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2CA905F8"/>
    <w:multiLevelType w:val="hybridMultilevel"/>
    <w:tmpl w:val="416E80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2E3C7CC3"/>
    <w:multiLevelType w:val="hybridMultilevel"/>
    <w:tmpl w:val="271A98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nsid w:val="2EB92F1B"/>
    <w:multiLevelType w:val="hybridMultilevel"/>
    <w:tmpl w:val="B50283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30EF08CA"/>
    <w:multiLevelType w:val="hybridMultilevel"/>
    <w:tmpl w:val="96CEFB46"/>
    <w:lvl w:ilvl="0" w:tplc="040C0009">
      <w:start w:val="1"/>
      <w:numFmt w:val="bullet"/>
      <w:lvlText w:val=""/>
      <w:lvlJc w:val="left"/>
      <w:pPr>
        <w:ind w:left="1066" w:hanging="360"/>
      </w:pPr>
      <w:rPr>
        <w:rFonts w:ascii="Wingdings" w:hAnsi="Wingdings"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45">
    <w:nsid w:val="35292F7F"/>
    <w:multiLevelType w:val="hybridMultilevel"/>
    <w:tmpl w:val="D4E2A442"/>
    <w:lvl w:ilvl="0" w:tplc="040C0009">
      <w:start w:val="1"/>
      <w:numFmt w:val="bullet"/>
      <w:lvlText w:val=""/>
      <w:lvlJc w:val="left"/>
      <w:pPr>
        <w:ind w:left="1482" w:hanging="360"/>
      </w:pPr>
      <w:rPr>
        <w:rFonts w:ascii="Wingdings" w:hAnsi="Wingdings" w:hint="default"/>
      </w:rPr>
    </w:lvl>
    <w:lvl w:ilvl="1" w:tplc="040C0003" w:tentative="1">
      <w:start w:val="1"/>
      <w:numFmt w:val="bullet"/>
      <w:lvlText w:val="o"/>
      <w:lvlJc w:val="left"/>
      <w:pPr>
        <w:ind w:left="2202" w:hanging="360"/>
      </w:pPr>
      <w:rPr>
        <w:rFonts w:ascii="Courier New" w:hAnsi="Courier New" w:cs="Courier New" w:hint="default"/>
      </w:rPr>
    </w:lvl>
    <w:lvl w:ilvl="2" w:tplc="040C0005" w:tentative="1">
      <w:start w:val="1"/>
      <w:numFmt w:val="bullet"/>
      <w:lvlText w:val=""/>
      <w:lvlJc w:val="left"/>
      <w:pPr>
        <w:ind w:left="2922" w:hanging="360"/>
      </w:pPr>
      <w:rPr>
        <w:rFonts w:ascii="Wingdings" w:hAnsi="Wingdings" w:hint="default"/>
      </w:rPr>
    </w:lvl>
    <w:lvl w:ilvl="3" w:tplc="040C0001" w:tentative="1">
      <w:start w:val="1"/>
      <w:numFmt w:val="bullet"/>
      <w:lvlText w:val=""/>
      <w:lvlJc w:val="left"/>
      <w:pPr>
        <w:ind w:left="3642" w:hanging="360"/>
      </w:pPr>
      <w:rPr>
        <w:rFonts w:ascii="Symbol" w:hAnsi="Symbol" w:hint="default"/>
      </w:rPr>
    </w:lvl>
    <w:lvl w:ilvl="4" w:tplc="040C0003" w:tentative="1">
      <w:start w:val="1"/>
      <w:numFmt w:val="bullet"/>
      <w:lvlText w:val="o"/>
      <w:lvlJc w:val="left"/>
      <w:pPr>
        <w:ind w:left="4362" w:hanging="360"/>
      </w:pPr>
      <w:rPr>
        <w:rFonts w:ascii="Courier New" w:hAnsi="Courier New" w:cs="Courier New" w:hint="default"/>
      </w:rPr>
    </w:lvl>
    <w:lvl w:ilvl="5" w:tplc="040C0005" w:tentative="1">
      <w:start w:val="1"/>
      <w:numFmt w:val="bullet"/>
      <w:lvlText w:val=""/>
      <w:lvlJc w:val="left"/>
      <w:pPr>
        <w:ind w:left="5082" w:hanging="360"/>
      </w:pPr>
      <w:rPr>
        <w:rFonts w:ascii="Wingdings" w:hAnsi="Wingdings" w:hint="default"/>
      </w:rPr>
    </w:lvl>
    <w:lvl w:ilvl="6" w:tplc="040C0001" w:tentative="1">
      <w:start w:val="1"/>
      <w:numFmt w:val="bullet"/>
      <w:lvlText w:val=""/>
      <w:lvlJc w:val="left"/>
      <w:pPr>
        <w:ind w:left="5802" w:hanging="360"/>
      </w:pPr>
      <w:rPr>
        <w:rFonts w:ascii="Symbol" w:hAnsi="Symbol" w:hint="default"/>
      </w:rPr>
    </w:lvl>
    <w:lvl w:ilvl="7" w:tplc="040C0003" w:tentative="1">
      <w:start w:val="1"/>
      <w:numFmt w:val="bullet"/>
      <w:lvlText w:val="o"/>
      <w:lvlJc w:val="left"/>
      <w:pPr>
        <w:ind w:left="6522" w:hanging="360"/>
      </w:pPr>
      <w:rPr>
        <w:rFonts w:ascii="Courier New" w:hAnsi="Courier New" w:cs="Courier New" w:hint="default"/>
      </w:rPr>
    </w:lvl>
    <w:lvl w:ilvl="8" w:tplc="040C0005" w:tentative="1">
      <w:start w:val="1"/>
      <w:numFmt w:val="bullet"/>
      <w:lvlText w:val=""/>
      <w:lvlJc w:val="left"/>
      <w:pPr>
        <w:ind w:left="7242" w:hanging="360"/>
      </w:pPr>
      <w:rPr>
        <w:rFonts w:ascii="Wingdings" w:hAnsi="Wingdings" w:hint="default"/>
      </w:rPr>
    </w:lvl>
  </w:abstractNum>
  <w:abstractNum w:abstractNumId="46">
    <w:nsid w:val="35EE2DE4"/>
    <w:multiLevelType w:val="hybridMultilevel"/>
    <w:tmpl w:val="645EE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37613B95"/>
    <w:multiLevelType w:val="hybridMultilevel"/>
    <w:tmpl w:val="21261B7C"/>
    <w:lvl w:ilvl="0" w:tplc="2312C27A">
      <w:start w:val="3"/>
      <w:numFmt w:val="lowerLetter"/>
      <w:lvlText w:val="%1."/>
      <w:lvlJc w:val="left"/>
      <w:pPr>
        <w:ind w:left="9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394425F6"/>
    <w:multiLevelType w:val="hybridMultilevel"/>
    <w:tmpl w:val="277AF47A"/>
    <w:lvl w:ilvl="0" w:tplc="758850CE">
      <w:start w:val="2"/>
      <w:numFmt w:val="lowerLetter"/>
      <w:lvlText w:val="%1."/>
      <w:lvlJc w:val="left"/>
      <w:pPr>
        <w:ind w:left="9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39AA00F3"/>
    <w:multiLevelType w:val="hybridMultilevel"/>
    <w:tmpl w:val="6A9A17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3AB32F78"/>
    <w:multiLevelType w:val="hybridMultilevel"/>
    <w:tmpl w:val="45DC8980"/>
    <w:lvl w:ilvl="0" w:tplc="E440F3CC">
      <w:start w:val="2"/>
      <w:numFmt w:val="decimal"/>
      <w:lvlText w:val="%1."/>
      <w:lvlJc w:val="left"/>
      <w:pPr>
        <w:ind w:left="226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3D2B5AC7"/>
    <w:multiLevelType w:val="hybridMultilevel"/>
    <w:tmpl w:val="8CC297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3D3D0729"/>
    <w:multiLevelType w:val="hybridMultilevel"/>
    <w:tmpl w:val="AEE07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3FA02F52"/>
    <w:multiLevelType w:val="hybridMultilevel"/>
    <w:tmpl w:val="4A52B4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FC81B82"/>
    <w:multiLevelType w:val="multilevel"/>
    <w:tmpl w:val="B6486A82"/>
    <w:lvl w:ilvl="0">
      <w:start w:val="1"/>
      <w:numFmt w:val="decimal"/>
      <w:lvlText w:val="%1."/>
      <w:lvlJc w:val="left"/>
      <w:pPr>
        <w:ind w:left="720" w:hanging="360"/>
      </w:pPr>
      <w:rPr>
        <w:rFonts w:hint="default"/>
      </w:rPr>
    </w:lvl>
    <w:lvl w:ilvl="1">
      <w:start w:val="1"/>
      <w:numFmt w:val="decimal"/>
      <w:isLgl/>
      <w:lvlText w:val="%1.%2."/>
      <w:lvlJc w:val="left"/>
      <w:pPr>
        <w:ind w:left="831"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405360C2"/>
    <w:multiLevelType w:val="hybridMultilevel"/>
    <w:tmpl w:val="A18ABB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41175C2A"/>
    <w:multiLevelType w:val="hybridMultilevel"/>
    <w:tmpl w:val="14FA1AE2"/>
    <w:lvl w:ilvl="0" w:tplc="D362E748">
      <w:start w:val="1"/>
      <w:numFmt w:val="bullet"/>
      <w:lvlText w:val="o"/>
      <w:lvlJc w:val="left"/>
      <w:pPr>
        <w:ind w:left="720" w:hanging="360"/>
      </w:pPr>
      <w:rPr>
        <w:rFonts w:ascii="Courier New" w:hAnsi="Courier New" w:cs="Courier New"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42015879"/>
    <w:multiLevelType w:val="hybridMultilevel"/>
    <w:tmpl w:val="CF1A9D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44233477"/>
    <w:multiLevelType w:val="hybridMultilevel"/>
    <w:tmpl w:val="321A6E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44B63497"/>
    <w:multiLevelType w:val="hybridMultilevel"/>
    <w:tmpl w:val="701C50CE"/>
    <w:lvl w:ilvl="0" w:tplc="040C000F">
      <w:start w:val="1"/>
      <w:numFmt w:val="decimal"/>
      <w:lvlText w:val="%1."/>
      <w:lvlJc w:val="left"/>
      <w:pPr>
        <w:ind w:left="720" w:hanging="360"/>
      </w:pPr>
    </w:lvl>
    <w:lvl w:ilvl="1" w:tplc="040C0019">
      <w:start w:val="1"/>
      <w:numFmt w:val="lowerLetter"/>
      <w:lvlText w:val="%2."/>
      <w:lvlJc w:val="left"/>
      <w:pPr>
        <w:ind w:left="928"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454954AB"/>
    <w:multiLevelType w:val="hybridMultilevel"/>
    <w:tmpl w:val="F9AABA0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1">
    <w:nsid w:val="481F0157"/>
    <w:multiLevelType w:val="hybridMultilevel"/>
    <w:tmpl w:val="A90A610A"/>
    <w:lvl w:ilvl="0" w:tplc="040C0019">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62">
    <w:nsid w:val="49034841"/>
    <w:multiLevelType w:val="hybridMultilevel"/>
    <w:tmpl w:val="6004F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49185137"/>
    <w:multiLevelType w:val="hybridMultilevel"/>
    <w:tmpl w:val="DCC85F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494B786F"/>
    <w:multiLevelType w:val="hybridMultilevel"/>
    <w:tmpl w:val="33103A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49C25A15"/>
    <w:multiLevelType w:val="hybridMultilevel"/>
    <w:tmpl w:val="64F2F9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4B2466B0"/>
    <w:multiLevelType w:val="hybridMultilevel"/>
    <w:tmpl w:val="5F98A894"/>
    <w:lvl w:ilvl="0" w:tplc="01022C5E">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4B540B7D"/>
    <w:multiLevelType w:val="multilevel"/>
    <w:tmpl w:val="6AF803C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nsid w:val="4DA756FB"/>
    <w:multiLevelType w:val="hybridMultilevel"/>
    <w:tmpl w:val="28A00B1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9">
    <w:nsid w:val="4DE228D0"/>
    <w:multiLevelType w:val="hybridMultilevel"/>
    <w:tmpl w:val="B2005C44"/>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70">
    <w:nsid w:val="4E596DA7"/>
    <w:multiLevelType w:val="hybridMultilevel"/>
    <w:tmpl w:val="6BA28A7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nsid w:val="50D53726"/>
    <w:multiLevelType w:val="hybridMultilevel"/>
    <w:tmpl w:val="D688CE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518A6AC9"/>
    <w:multiLevelType w:val="hybridMultilevel"/>
    <w:tmpl w:val="7C3451EA"/>
    <w:lvl w:ilvl="0" w:tplc="DF2C4528">
      <w:start w:val="5"/>
      <w:numFmt w:val="bullet"/>
      <w:lvlText w:val="-"/>
      <w:lvlJc w:val="left"/>
      <w:pPr>
        <w:ind w:left="720" w:hanging="360"/>
      </w:pPr>
      <w:rPr>
        <w:rFonts w:ascii="Times New Roman" w:eastAsiaTheme="minorHAnsi" w:hAnsi="Times New Roman"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51B71CEA"/>
    <w:multiLevelType w:val="hybridMultilevel"/>
    <w:tmpl w:val="07F24BC8"/>
    <w:lvl w:ilvl="0" w:tplc="040C000F">
      <w:start w:val="1"/>
      <w:numFmt w:val="decimal"/>
      <w:lvlText w:val="%1."/>
      <w:lvlJc w:val="left"/>
      <w:pPr>
        <w:ind w:left="720" w:hanging="360"/>
      </w:pPr>
    </w:lvl>
    <w:lvl w:ilvl="1" w:tplc="9B2665DE">
      <w:start w:val="1"/>
      <w:numFmt w:val="decimal"/>
      <w:lvlText w:val="%2.2."/>
      <w:lvlJc w:val="center"/>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nsid w:val="53BB66A9"/>
    <w:multiLevelType w:val="hybridMultilevel"/>
    <w:tmpl w:val="822AE7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nsid w:val="540A49CB"/>
    <w:multiLevelType w:val="hybridMultilevel"/>
    <w:tmpl w:val="829AB3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543D5F59"/>
    <w:multiLevelType w:val="hybridMultilevel"/>
    <w:tmpl w:val="3E76BE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54E11598"/>
    <w:multiLevelType w:val="hybridMultilevel"/>
    <w:tmpl w:val="3A5AD9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55492578"/>
    <w:multiLevelType w:val="hybridMultilevel"/>
    <w:tmpl w:val="3FD65E78"/>
    <w:lvl w:ilvl="0" w:tplc="2A6CDE38">
      <w:start w:val="1"/>
      <w:numFmt w:val="lowerLetter"/>
      <w:lvlText w:val="%1."/>
      <w:lvlJc w:val="left"/>
      <w:pPr>
        <w:ind w:left="9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nsid w:val="56AB1849"/>
    <w:multiLevelType w:val="hybridMultilevel"/>
    <w:tmpl w:val="A0264AD8"/>
    <w:lvl w:ilvl="0" w:tplc="D0306232">
      <w:start w:val="8"/>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571F0F72"/>
    <w:multiLevelType w:val="multilevel"/>
    <w:tmpl w:val="0DA60916"/>
    <w:lvl w:ilvl="0">
      <w:start w:val="1"/>
      <w:numFmt w:val="decimal"/>
      <w:lvlText w:val="%1."/>
      <w:lvlJc w:val="left"/>
      <w:pPr>
        <w:ind w:left="720" w:hanging="360"/>
      </w:pPr>
      <w:rPr>
        <w:rFonts w:hint="default"/>
      </w:rPr>
    </w:lvl>
    <w:lvl w:ilvl="1">
      <w:start w:val="1"/>
      <w:numFmt w:val="decimal"/>
      <w:isLgl/>
      <w:lvlText w:val="%1.%2."/>
      <w:lvlJc w:val="left"/>
      <w:pPr>
        <w:ind w:left="2714" w:hanging="450"/>
      </w:pPr>
      <w:rPr>
        <w:rFonts w:hint="default"/>
      </w:rPr>
    </w:lvl>
    <w:lvl w:ilvl="2">
      <w:start w:val="1"/>
      <w:numFmt w:val="decimal"/>
      <w:isLgl/>
      <w:lvlText w:val="%1.%2.%3."/>
      <w:lvlJc w:val="left"/>
      <w:pPr>
        <w:ind w:left="4888" w:hanging="720"/>
      </w:pPr>
      <w:rPr>
        <w:rFonts w:hint="default"/>
      </w:rPr>
    </w:lvl>
    <w:lvl w:ilvl="3">
      <w:start w:val="1"/>
      <w:numFmt w:val="decimal"/>
      <w:isLgl/>
      <w:lvlText w:val="%1.%2.%3.%4."/>
      <w:lvlJc w:val="left"/>
      <w:pPr>
        <w:ind w:left="6792" w:hanging="720"/>
      </w:pPr>
      <w:rPr>
        <w:rFonts w:hint="default"/>
      </w:rPr>
    </w:lvl>
    <w:lvl w:ilvl="4">
      <w:start w:val="1"/>
      <w:numFmt w:val="decimal"/>
      <w:isLgl/>
      <w:lvlText w:val="%1.%2.%3.%4.%5."/>
      <w:lvlJc w:val="left"/>
      <w:pPr>
        <w:ind w:left="9056" w:hanging="1080"/>
      </w:pPr>
      <w:rPr>
        <w:rFonts w:hint="default"/>
      </w:rPr>
    </w:lvl>
    <w:lvl w:ilvl="5">
      <w:start w:val="1"/>
      <w:numFmt w:val="decimal"/>
      <w:isLgl/>
      <w:lvlText w:val="%1.%2.%3.%4.%5.%6."/>
      <w:lvlJc w:val="left"/>
      <w:pPr>
        <w:ind w:left="10960" w:hanging="1080"/>
      </w:pPr>
      <w:rPr>
        <w:rFonts w:hint="default"/>
      </w:rPr>
    </w:lvl>
    <w:lvl w:ilvl="6">
      <w:start w:val="1"/>
      <w:numFmt w:val="decimal"/>
      <w:isLgl/>
      <w:lvlText w:val="%1.%2.%3.%4.%5.%6.%7."/>
      <w:lvlJc w:val="left"/>
      <w:pPr>
        <w:ind w:left="13224" w:hanging="1440"/>
      </w:pPr>
      <w:rPr>
        <w:rFonts w:hint="default"/>
      </w:rPr>
    </w:lvl>
    <w:lvl w:ilvl="7">
      <w:start w:val="1"/>
      <w:numFmt w:val="decimal"/>
      <w:isLgl/>
      <w:lvlText w:val="%1.%2.%3.%4.%5.%6.%7.%8."/>
      <w:lvlJc w:val="left"/>
      <w:pPr>
        <w:ind w:left="15128" w:hanging="1440"/>
      </w:pPr>
      <w:rPr>
        <w:rFonts w:hint="default"/>
      </w:rPr>
    </w:lvl>
    <w:lvl w:ilvl="8">
      <w:start w:val="1"/>
      <w:numFmt w:val="decimal"/>
      <w:isLgl/>
      <w:lvlText w:val="%1.%2.%3.%4.%5.%6.%7.%8.%9."/>
      <w:lvlJc w:val="left"/>
      <w:pPr>
        <w:ind w:left="17392" w:hanging="1800"/>
      </w:pPr>
      <w:rPr>
        <w:rFonts w:hint="default"/>
      </w:rPr>
    </w:lvl>
  </w:abstractNum>
  <w:abstractNum w:abstractNumId="81">
    <w:nsid w:val="57923222"/>
    <w:multiLevelType w:val="hybridMultilevel"/>
    <w:tmpl w:val="6D2E0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5ABC3311"/>
    <w:multiLevelType w:val="multilevel"/>
    <w:tmpl w:val="67A470FE"/>
    <w:lvl w:ilvl="0">
      <w:start w:val="1"/>
      <w:numFmt w:val="decimal"/>
      <w:lvlText w:val="%1."/>
      <w:lvlJc w:val="left"/>
      <w:pPr>
        <w:ind w:left="720" w:hanging="360"/>
      </w:pPr>
    </w:lvl>
    <w:lvl w:ilvl="1">
      <w:start w:val="2"/>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140" w:hanging="108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400" w:hanging="1440"/>
      </w:pPr>
      <w:rPr>
        <w:rFonts w:hint="default"/>
      </w:rPr>
    </w:lvl>
  </w:abstractNum>
  <w:abstractNum w:abstractNumId="83">
    <w:nsid w:val="5AE82F73"/>
    <w:multiLevelType w:val="hybridMultilevel"/>
    <w:tmpl w:val="236C27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nsid w:val="5DAC525D"/>
    <w:multiLevelType w:val="hybridMultilevel"/>
    <w:tmpl w:val="FFEEF0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5E966BEE"/>
    <w:multiLevelType w:val="hybridMultilevel"/>
    <w:tmpl w:val="A5E607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5F690763"/>
    <w:multiLevelType w:val="hybridMultilevel"/>
    <w:tmpl w:val="07769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62830C6F"/>
    <w:multiLevelType w:val="hybridMultilevel"/>
    <w:tmpl w:val="C41A9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nsid w:val="648B6663"/>
    <w:multiLevelType w:val="hybridMultilevel"/>
    <w:tmpl w:val="50E6D8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9">
    <w:nsid w:val="64957F81"/>
    <w:multiLevelType w:val="hybridMultilevel"/>
    <w:tmpl w:val="890C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nsid w:val="66BC14A9"/>
    <w:multiLevelType w:val="hybridMultilevel"/>
    <w:tmpl w:val="788ABE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nsid w:val="674B71C1"/>
    <w:multiLevelType w:val="hybridMultilevel"/>
    <w:tmpl w:val="84C021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nsid w:val="69553F95"/>
    <w:multiLevelType w:val="hybridMultilevel"/>
    <w:tmpl w:val="DAF0E3C4"/>
    <w:lvl w:ilvl="0" w:tplc="040C0005">
      <w:start w:val="1"/>
      <w:numFmt w:val="bullet"/>
      <w:lvlText w:val=""/>
      <w:lvlJc w:val="left"/>
      <w:pPr>
        <w:ind w:left="3374" w:hanging="360"/>
      </w:pPr>
      <w:rPr>
        <w:rFonts w:ascii="Wingdings" w:hAnsi="Wingdings" w:hint="default"/>
      </w:rPr>
    </w:lvl>
    <w:lvl w:ilvl="1" w:tplc="040C0003" w:tentative="1">
      <w:start w:val="1"/>
      <w:numFmt w:val="bullet"/>
      <w:lvlText w:val="o"/>
      <w:lvlJc w:val="left"/>
      <w:pPr>
        <w:ind w:left="4094" w:hanging="360"/>
      </w:pPr>
      <w:rPr>
        <w:rFonts w:ascii="Courier New" w:hAnsi="Courier New" w:cs="Courier New" w:hint="default"/>
      </w:rPr>
    </w:lvl>
    <w:lvl w:ilvl="2" w:tplc="040C0005" w:tentative="1">
      <w:start w:val="1"/>
      <w:numFmt w:val="bullet"/>
      <w:lvlText w:val=""/>
      <w:lvlJc w:val="left"/>
      <w:pPr>
        <w:ind w:left="4814" w:hanging="360"/>
      </w:pPr>
      <w:rPr>
        <w:rFonts w:ascii="Wingdings" w:hAnsi="Wingdings" w:hint="default"/>
      </w:rPr>
    </w:lvl>
    <w:lvl w:ilvl="3" w:tplc="040C0001" w:tentative="1">
      <w:start w:val="1"/>
      <w:numFmt w:val="bullet"/>
      <w:lvlText w:val=""/>
      <w:lvlJc w:val="left"/>
      <w:pPr>
        <w:ind w:left="5534" w:hanging="360"/>
      </w:pPr>
      <w:rPr>
        <w:rFonts w:ascii="Symbol" w:hAnsi="Symbol" w:hint="default"/>
      </w:rPr>
    </w:lvl>
    <w:lvl w:ilvl="4" w:tplc="040C0003" w:tentative="1">
      <w:start w:val="1"/>
      <w:numFmt w:val="bullet"/>
      <w:lvlText w:val="o"/>
      <w:lvlJc w:val="left"/>
      <w:pPr>
        <w:ind w:left="6254" w:hanging="360"/>
      </w:pPr>
      <w:rPr>
        <w:rFonts w:ascii="Courier New" w:hAnsi="Courier New" w:cs="Courier New" w:hint="default"/>
      </w:rPr>
    </w:lvl>
    <w:lvl w:ilvl="5" w:tplc="040C0005" w:tentative="1">
      <w:start w:val="1"/>
      <w:numFmt w:val="bullet"/>
      <w:lvlText w:val=""/>
      <w:lvlJc w:val="left"/>
      <w:pPr>
        <w:ind w:left="6974" w:hanging="360"/>
      </w:pPr>
      <w:rPr>
        <w:rFonts w:ascii="Wingdings" w:hAnsi="Wingdings" w:hint="default"/>
      </w:rPr>
    </w:lvl>
    <w:lvl w:ilvl="6" w:tplc="040C0001" w:tentative="1">
      <w:start w:val="1"/>
      <w:numFmt w:val="bullet"/>
      <w:lvlText w:val=""/>
      <w:lvlJc w:val="left"/>
      <w:pPr>
        <w:ind w:left="7694" w:hanging="360"/>
      </w:pPr>
      <w:rPr>
        <w:rFonts w:ascii="Symbol" w:hAnsi="Symbol" w:hint="default"/>
      </w:rPr>
    </w:lvl>
    <w:lvl w:ilvl="7" w:tplc="040C0003" w:tentative="1">
      <w:start w:val="1"/>
      <w:numFmt w:val="bullet"/>
      <w:lvlText w:val="o"/>
      <w:lvlJc w:val="left"/>
      <w:pPr>
        <w:ind w:left="8414" w:hanging="360"/>
      </w:pPr>
      <w:rPr>
        <w:rFonts w:ascii="Courier New" w:hAnsi="Courier New" w:cs="Courier New" w:hint="default"/>
      </w:rPr>
    </w:lvl>
    <w:lvl w:ilvl="8" w:tplc="040C0005" w:tentative="1">
      <w:start w:val="1"/>
      <w:numFmt w:val="bullet"/>
      <w:lvlText w:val=""/>
      <w:lvlJc w:val="left"/>
      <w:pPr>
        <w:ind w:left="9134" w:hanging="360"/>
      </w:pPr>
      <w:rPr>
        <w:rFonts w:ascii="Wingdings" w:hAnsi="Wingdings" w:hint="default"/>
      </w:rPr>
    </w:lvl>
  </w:abstractNum>
  <w:abstractNum w:abstractNumId="93">
    <w:nsid w:val="6B1A1D0E"/>
    <w:multiLevelType w:val="multilevel"/>
    <w:tmpl w:val="B91E2498"/>
    <w:lvl w:ilvl="0">
      <w:start w:val="1"/>
      <w:numFmt w:val="decimal"/>
      <w:lvlText w:val="%1."/>
      <w:lvlJc w:val="left"/>
      <w:pPr>
        <w:ind w:left="405" w:hanging="405"/>
      </w:pPr>
      <w:rPr>
        <w:rFonts w:hint="default"/>
      </w:rPr>
    </w:lvl>
    <w:lvl w:ilvl="1">
      <w:start w:val="1"/>
      <w:numFmt w:val="decimal"/>
      <w:lvlText w:val="%2.1."/>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6BAB4504"/>
    <w:multiLevelType w:val="hybridMultilevel"/>
    <w:tmpl w:val="CDC45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nsid w:val="6BF721FE"/>
    <w:multiLevelType w:val="hybridMultilevel"/>
    <w:tmpl w:val="5C602A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nsid w:val="6C5959DF"/>
    <w:multiLevelType w:val="hybridMultilevel"/>
    <w:tmpl w:val="6BB4348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nsid w:val="713C6729"/>
    <w:multiLevelType w:val="hybridMultilevel"/>
    <w:tmpl w:val="C4187EEA"/>
    <w:lvl w:ilvl="0" w:tplc="F42E4CAC">
      <w:start w:val="4"/>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nsid w:val="724B048C"/>
    <w:multiLevelType w:val="hybridMultilevel"/>
    <w:tmpl w:val="437C67F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9">
    <w:nsid w:val="729E5B69"/>
    <w:multiLevelType w:val="hybridMultilevel"/>
    <w:tmpl w:val="0E5A0520"/>
    <w:lvl w:ilvl="0" w:tplc="E8F6DDD6">
      <w:start w:val="1"/>
      <w:numFmt w:val="decimal"/>
      <w:lvlText w:val="4.%1."/>
      <w:lvlJc w:val="center"/>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nsid w:val="747742BC"/>
    <w:multiLevelType w:val="hybridMultilevel"/>
    <w:tmpl w:val="2A7657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nsid w:val="760873D6"/>
    <w:multiLevelType w:val="hybridMultilevel"/>
    <w:tmpl w:val="3B0C9D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76514E35"/>
    <w:multiLevelType w:val="hybridMultilevel"/>
    <w:tmpl w:val="3D8CA6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76D63DC2"/>
    <w:multiLevelType w:val="hybridMultilevel"/>
    <w:tmpl w:val="DE72728A"/>
    <w:lvl w:ilvl="0" w:tplc="9D5C7D2A">
      <w:start w:val="1"/>
      <w:numFmt w:val="decimal"/>
      <w:lvlText w:val="%1."/>
      <w:lvlJc w:val="left"/>
      <w:pPr>
        <w:ind w:left="2654" w:hanging="360"/>
      </w:pPr>
      <w:rPr>
        <w:rFonts w:hint="default"/>
        <w:lang w:val="en-US"/>
      </w:rPr>
    </w:lvl>
    <w:lvl w:ilvl="1" w:tplc="C8DA07B2">
      <w:start w:val="1"/>
      <w:numFmt w:val="lowerLetter"/>
      <w:lvlText w:val="%2-"/>
      <w:lvlJc w:val="left"/>
      <w:pPr>
        <w:ind w:left="3374" w:hanging="360"/>
      </w:pPr>
      <w:rPr>
        <w:rFonts w:hint="default"/>
        <w:b/>
      </w:rPr>
    </w:lvl>
    <w:lvl w:ilvl="2" w:tplc="040C001B" w:tentative="1">
      <w:start w:val="1"/>
      <w:numFmt w:val="lowerRoman"/>
      <w:lvlText w:val="%3."/>
      <w:lvlJc w:val="right"/>
      <w:pPr>
        <w:ind w:left="4094" w:hanging="180"/>
      </w:pPr>
    </w:lvl>
    <w:lvl w:ilvl="3" w:tplc="040C000F" w:tentative="1">
      <w:start w:val="1"/>
      <w:numFmt w:val="decimal"/>
      <w:lvlText w:val="%4."/>
      <w:lvlJc w:val="left"/>
      <w:pPr>
        <w:ind w:left="4814" w:hanging="360"/>
      </w:pPr>
    </w:lvl>
    <w:lvl w:ilvl="4" w:tplc="040C0019" w:tentative="1">
      <w:start w:val="1"/>
      <w:numFmt w:val="lowerLetter"/>
      <w:lvlText w:val="%5."/>
      <w:lvlJc w:val="left"/>
      <w:pPr>
        <w:ind w:left="5534" w:hanging="360"/>
      </w:pPr>
    </w:lvl>
    <w:lvl w:ilvl="5" w:tplc="040C001B" w:tentative="1">
      <w:start w:val="1"/>
      <w:numFmt w:val="lowerRoman"/>
      <w:lvlText w:val="%6."/>
      <w:lvlJc w:val="right"/>
      <w:pPr>
        <w:ind w:left="6254" w:hanging="180"/>
      </w:pPr>
    </w:lvl>
    <w:lvl w:ilvl="6" w:tplc="040C000F" w:tentative="1">
      <w:start w:val="1"/>
      <w:numFmt w:val="decimal"/>
      <w:lvlText w:val="%7."/>
      <w:lvlJc w:val="left"/>
      <w:pPr>
        <w:ind w:left="6974" w:hanging="360"/>
      </w:pPr>
    </w:lvl>
    <w:lvl w:ilvl="7" w:tplc="040C0019" w:tentative="1">
      <w:start w:val="1"/>
      <w:numFmt w:val="lowerLetter"/>
      <w:lvlText w:val="%8."/>
      <w:lvlJc w:val="left"/>
      <w:pPr>
        <w:ind w:left="7694" w:hanging="360"/>
      </w:pPr>
    </w:lvl>
    <w:lvl w:ilvl="8" w:tplc="040C001B" w:tentative="1">
      <w:start w:val="1"/>
      <w:numFmt w:val="lowerRoman"/>
      <w:lvlText w:val="%9."/>
      <w:lvlJc w:val="right"/>
      <w:pPr>
        <w:ind w:left="8414" w:hanging="180"/>
      </w:pPr>
    </w:lvl>
  </w:abstractNum>
  <w:abstractNum w:abstractNumId="104">
    <w:nsid w:val="779441D4"/>
    <w:multiLevelType w:val="hybridMultilevel"/>
    <w:tmpl w:val="53D22F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78C8596A"/>
    <w:multiLevelType w:val="hybridMultilevel"/>
    <w:tmpl w:val="B74202A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nsid w:val="793A0AC0"/>
    <w:multiLevelType w:val="hybridMultilevel"/>
    <w:tmpl w:val="0DD60B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nsid w:val="79407171"/>
    <w:multiLevelType w:val="hybridMultilevel"/>
    <w:tmpl w:val="84DC66E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nsid w:val="7B802115"/>
    <w:multiLevelType w:val="hybridMultilevel"/>
    <w:tmpl w:val="619E4EF2"/>
    <w:lvl w:ilvl="0" w:tplc="33EC6210">
      <w:start w:val="1"/>
      <w:numFmt w:val="decimal"/>
      <w:lvlText w:val="%1."/>
      <w:lvlJc w:val="left"/>
      <w:pPr>
        <w:ind w:left="2624" w:hanging="360"/>
      </w:pPr>
      <w:rPr>
        <w:rFonts w:hint="default"/>
      </w:rPr>
    </w:lvl>
    <w:lvl w:ilvl="1" w:tplc="040C0019" w:tentative="1">
      <w:start w:val="1"/>
      <w:numFmt w:val="lowerLetter"/>
      <w:lvlText w:val="%2."/>
      <w:lvlJc w:val="left"/>
      <w:pPr>
        <w:ind w:left="3344" w:hanging="360"/>
      </w:pPr>
    </w:lvl>
    <w:lvl w:ilvl="2" w:tplc="040C001B" w:tentative="1">
      <w:start w:val="1"/>
      <w:numFmt w:val="lowerRoman"/>
      <w:lvlText w:val="%3."/>
      <w:lvlJc w:val="right"/>
      <w:pPr>
        <w:ind w:left="4064" w:hanging="180"/>
      </w:pPr>
    </w:lvl>
    <w:lvl w:ilvl="3" w:tplc="040C000F" w:tentative="1">
      <w:start w:val="1"/>
      <w:numFmt w:val="decimal"/>
      <w:lvlText w:val="%4."/>
      <w:lvlJc w:val="left"/>
      <w:pPr>
        <w:ind w:left="4784" w:hanging="360"/>
      </w:pPr>
    </w:lvl>
    <w:lvl w:ilvl="4" w:tplc="040C0019" w:tentative="1">
      <w:start w:val="1"/>
      <w:numFmt w:val="lowerLetter"/>
      <w:lvlText w:val="%5."/>
      <w:lvlJc w:val="left"/>
      <w:pPr>
        <w:ind w:left="5504" w:hanging="360"/>
      </w:pPr>
    </w:lvl>
    <w:lvl w:ilvl="5" w:tplc="040C001B" w:tentative="1">
      <w:start w:val="1"/>
      <w:numFmt w:val="lowerRoman"/>
      <w:lvlText w:val="%6."/>
      <w:lvlJc w:val="right"/>
      <w:pPr>
        <w:ind w:left="6224" w:hanging="180"/>
      </w:pPr>
    </w:lvl>
    <w:lvl w:ilvl="6" w:tplc="040C000F" w:tentative="1">
      <w:start w:val="1"/>
      <w:numFmt w:val="decimal"/>
      <w:lvlText w:val="%7."/>
      <w:lvlJc w:val="left"/>
      <w:pPr>
        <w:ind w:left="6944" w:hanging="360"/>
      </w:pPr>
    </w:lvl>
    <w:lvl w:ilvl="7" w:tplc="040C0019" w:tentative="1">
      <w:start w:val="1"/>
      <w:numFmt w:val="lowerLetter"/>
      <w:lvlText w:val="%8."/>
      <w:lvlJc w:val="left"/>
      <w:pPr>
        <w:ind w:left="7664" w:hanging="360"/>
      </w:pPr>
    </w:lvl>
    <w:lvl w:ilvl="8" w:tplc="040C001B" w:tentative="1">
      <w:start w:val="1"/>
      <w:numFmt w:val="lowerRoman"/>
      <w:lvlText w:val="%9."/>
      <w:lvlJc w:val="right"/>
      <w:pPr>
        <w:ind w:left="8384" w:hanging="180"/>
      </w:pPr>
    </w:lvl>
  </w:abstractNum>
  <w:abstractNum w:abstractNumId="109">
    <w:nsid w:val="7CF6463A"/>
    <w:multiLevelType w:val="hybridMultilevel"/>
    <w:tmpl w:val="A1CA58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nsid w:val="7D3F248C"/>
    <w:multiLevelType w:val="hybridMultilevel"/>
    <w:tmpl w:val="AA5AD39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nsid w:val="7E9B496F"/>
    <w:multiLevelType w:val="hybridMultilevel"/>
    <w:tmpl w:val="20C225DC"/>
    <w:lvl w:ilvl="0" w:tplc="E4DEAB86">
      <w:start w:val="1"/>
      <w:numFmt w:val="bullet"/>
      <w:lvlText w:val=""/>
      <w:lvlJc w:val="left"/>
      <w:pPr>
        <w:ind w:left="775" w:hanging="360"/>
      </w:pPr>
      <w:rPr>
        <w:rFonts w:ascii="Symbol" w:hAnsi="Symbol" w:hint="default"/>
        <w:sz w:val="32"/>
        <w:szCs w:val="32"/>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112">
    <w:nsid w:val="7F787218"/>
    <w:multiLevelType w:val="hybridMultilevel"/>
    <w:tmpl w:val="82C41E1C"/>
    <w:lvl w:ilvl="0" w:tplc="EC0E8AD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1"/>
  </w:num>
  <w:num w:numId="3">
    <w:abstractNumId w:val="61"/>
  </w:num>
  <w:num w:numId="4">
    <w:abstractNumId w:val="67"/>
  </w:num>
  <w:num w:numId="5">
    <w:abstractNumId w:val="12"/>
  </w:num>
  <w:num w:numId="6">
    <w:abstractNumId w:val="74"/>
  </w:num>
  <w:num w:numId="7">
    <w:abstractNumId w:val="95"/>
  </w:num>
  <w:num w:numId="8">
    <w:abstractNumId w:val="40"/>
  </w:num>
  <w:num w:numId="9">
    <w:abstractNumId w:val="58"/>
  </w:num>
  <w:num w:numId="10">
    <w:abstractNumId w:val="35"/>
  </w:num>
  <w:num w:numId="11">
    <w:abstractNumId w:val="70"/>
  </w:num>
  <w:num w:numId="12">
    <w:abstractNumId w:val="9"/>
  </w:num>
  <w:num w:numId="13">
    <w:abstractNumId w:val="100"/>
  </w:num>
  <w:num w:numId="14">
    <w:abstractNumId w:val="93"/>
  </w:num>
  <w:num w:numId="15">
    <w:abstractNumId w:val="105"/>
  </w:num>
  <w:num w:numId="16">
    <w:abstractNumId w:val="96"/>
  </w:num>
  <w:num w:numId="17">
    <w:abstractNumId w:val="3"/>
  </w:num>
  <w:num w:numId="18">
    <w:abstractNumId w:val="17"/>
  </w:num>
  <w:num w:numId="19">
    <w:abstractNumId w:val="80"/>
  </w:num>
  <w:num w:numId="20">
    <w:abstractNumId w:val="49"/>
  </w:num>
  <w:num w:numId="21">
    <w:abstractNumId w:val="54"/>
  </w:num>
  <w:num w:numId="22">
    <w:abstractNumId w:val="66"/>
  </w:num>
  <w:num w:numId="23">
    <w:abstractNumId w:val="11"/>
  </w:num>
  <w:num w:numId="24">
    <w:abstractNumId w:val="59"/>
  </w:num>
  <w:num w:numId="25">
    <w:abstractNumId w:val="15"/>
  </w:num>
  <w:num w:numId="26">
    <w:abstractNumId w:val="73"/>
  </w:num>
  <w:num w:numId="27">
    <w:abstractNumId w:val="99"/>
  </w:num>
  <w:num w:numId="28">
    <w:abstractNumId w:val="82"/>
  </w:num>
  <w:num w:numId="29">
    <w:abstractNumId w:val="79"/>
  </w:num>
  <w:num w:numId="30">
    <w:abstractNumId w:val="63"/>
  </w:num>
  <w:num w:numId="31">
    <w:abstractNumId w:val="46"/>
  </w:num>
  <w:num w:numId="32">
    <w:abstractNumId w:val="4"/>
  </w:num>
  <w:num w:numId="33">
    <w:abstractNumId w:val="38"/>
  </w:num>
  <w:num w:numId="34">
    <w:abstractNumId w:val="34"/>
  </w:num>
  <w:num w:numId="35">
    <w:abstractNumId w:val="36"/>
  </w:num>
  <w:num w:numId="36">
    <w:abstractNumId w:val="108"/>
  </w:num>
  <w:num w:numId="37">
    <w:abstractNumId w:val="103"/>
  </w:num>
  <w:num w:numId="38">
    <w:abstractNumId w:val="87"/>
  </w:num>
  <w:num w:numId="39">
    <w:abstractNumId w:val="6"/>
  </w:num>
  <w:num w:numId="40">
    <w:abstractNumId w:val="26"/>
  </w:num>
  <w:num w:numId="41">
    <w:abstractNumId w:val="5"/>
  </w:num>
  <w:num w:numId="42">
    <w:abstractNumId w:val="86"/>
  </w:num>
  <w:num w:numId="43">
    <w:abstractNumId w:val="31"/>
  </w:num>
  <w:num w:numId="44">
    <w:abstractNumId w:val="81"/>
  </w:num>
  <w:num w:numId="45">
    <w:abstractNumId w:val="68"/>
  </w:num>
  <w:num w:numId="46">
    <w:abstractNumId w:val="98"/>
  </w:num>
  <w:num w:numId="47">
    <w:abstractNumId w:val="60"/>
  </w:num>
  <w:num w:numId="48">
    <w:abstractNumId w:val="50"/>
  </w:num>
  <w:num w:numId="49">
    <w:abstractNumId w:val="13"/>
  </w:num>
  <w:num w:numId="50">
    <w:abstractNumId w:val="25"/>
  </w:num>
  <w:num w:numId="51">
    <w:abstractNumId w:val="45"/>
  </w:num>
  <w:num w:numId="52">
    <w:abstractNumId w:val="55"/>
  </w:num>
  <w:num w:numId="53">
    <w:abstractNumId w:val="16"/>
  </w:num>
  <w:num w:numId="54">
    <w:abstractNumId w:val="107"/>
  </w:num>
  <w:num w:numId="55">
    <w:abstractNumId w:val="18"/>
  </w:num>
  <w:num w:numId="56">
    <w:abstractNumId w:val="51"/>
  </w:num>
  <w:num w:numId="57">
    <w:abstractNumId w:val="32"/>
  </w:num>
  <w:num w:numId="58">
    <w:abstractNumId w:val="106"/>
  </w:num>
  <w:num w:numId="59">
    <w:abstractNumId w:val="14"/>
  </w:num>
  <w:num w:numId="60">
    <w:abstractNumId w:val="65"/>
  </w:num>
  <w:num w:numId="61">
    <w:abstractNumId w:val="88"/>
  </w:num>
  <w:num w:numId="62">
    <w:abstractNumId w:val="42"/>
  </w:num>
  <w:num w:numId="63">
    <w:abstractNumId w:val="111"/>
  </w:num>
  <w:num w:numId="64">
    <w:abstractNumId w:val="52"/>
  </w:num>
  <w:num w:numId="65">
    <w:abstractNumId w:val="30"/>
  </w:num>
  <w:num w:numId="66">
    <w:abstractNumId w:val="44"/>
  </w:num>
  <w:num w:numId="67">
    <w:abstractNumId w:val="20"/>
  </w:num>
  <w:num w:numId="68">
    <w:abstractNumId w:val="110"/>
  </w:num>
  <w:num w:numId="69">
    <w:abstractNumId w:val="102"/>
  </w:num>
  <w:num w:numId="70">
    <w:abstractNumId w:val="21"/>
  </w:num>
  <w:num w:numId="71">
    <w:abstractNumId w:val="76"/>
  </w:num>
  <w:num w:numId="72">
    <w:abstractNumId w:val="22"/>
  </w:num>
  <w:num w:numId="73">
    <w:abstractNumId w:val="64"/>
  </w:num>
  <w:num w:numId="74">
    <w:abstractNumId w:val="92"/>
  </w:num>
  <w:num w:numId="75">
    <w:abstractNumId w:val="71"/>
  </w:num>
  <w:num w:numId="76">
    <w:abstractNumId w:val="56"/>
  </w:num>
  <w:num w:numId="77">
    <w:abstractNumId w:val="75"/>
  </w:num>
  <w:num w:numId="78">
    <w:abstractNumId w:val="101"/>
  </w:num>
  <w:num w:numId="79">
    <w:abstractNumId w:val="0"/>
  </w:num>
  <w:num w:numId="80">
    <w:abstractNumId w:val="84"/>
  </w:num>
  <w:num w:numId="81">
    <w:abstractNumId w:val="48"/>
  </w:num>
  <w:num w:numId="82">
    <w:abstractNumId w:val="97"/>
  </w:num>
  <w:num w:numId="83">
    <w:abstractNumId w:val="78"/>
  </w:num>
  <w:num w:numId="84">
    <w:abstractNumId w:val="112"/>
  </w:num>
  <w:num w:numId="85">
    <w:abstractNumId w:val="47"/>
  </w:num>
  <w:num w:numId="86">
    <w:abstractNumId w:val="10"/>
  </w:num>
  <w:num w:numId="87">
    <w:abstractNumId w:val="19"/>
  </w:num>
  <w:num w:numId="88">
    <w:abstractNumId w:val="2"/>
  </w:num>
  <w:num w:numId="89">
    <w:abstractNumId w:val="94"/>
  </w:num>
  <w:num w:numId="90">
    <w:abstractNumId w:val="69"/>
  </w:num>
  <w:num w:numId="91">
    <w:abstractNumId w:val="72"/>
  </w:num>
  <w:num w:numId="92">
    <w:abstractNumId w:val="77"/>
  </w:num>
  <w:num w:numId="93">
    <w:abstractNumId w:val="28"/>
  </w:num>
  <w:num w:numId="94">
    <w:abstractNumId w:val="33"/>
  </w:num>
  <w:num w:numId="95">
    <w:abstractNumId w:val="7"/>
  </w:num>
  <w:num w:numId="96">
    <w:abstractNumId w:val="57"/>
  </w:num>
  <w:num w:numId="97">
    <w:abstractNumId w:val="29"/>
  </w:num>
  <w:num w:numId="98">
    <w:abstractNumId w:val="89"/>
  </w:num>
  <w:num w:numId="99">
    <w:abstractNumId w:val="85"/>
  </w:num>
  <w:num w:numId="100">
    <w:abstractNumId w:val="83"/>
  </w:num>
  <w:num w:numId="101">
    <w:abstractNumId w:val="91"/>
  </w:num>
  <w:num w:numId="102">
    <w:abstractNumId w:val="109"/>
  </w:num>
  <w:num w:numId="103">
    <w:abstractNumId w:val="23"/>
  </w:num>
  <w:num w:numId="104">
    <w:abstractNumId w:val="27"/>
  </w:num>
  <w:num w:numId="105">
    <w:abstractNumId w:val="24"/>
  </w:num>
  <w:num w:numId="106">
    <w:abstractNumId w:val="41"/>
  </w:num>
  <w:num w:numId="107">
    <w:abstractNumId w:val="8"/>
  </w:num>
  <w:num w:numId="108">
    <w:abstractNumId w:val="104"/>
  </w:num>
  <w:num w:numId="109">
    <w:abstractNumId w:val="53"/>
  </w:num>
  <w:num w:numId="110">
    <w:abstractNumId w:val="90"/>
  </w:num>
  <w:num w:numId="111">
    <w:abstractNumId w:val="62"/>
  </w:num>
  <w:num w:numId="112">
    <w:abstractNumId w:val="43"/>
  </w:num>
  <w:num w:numId="113">
    <w:abstractNumId w:val="39"/>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E03A2"/>
    <w:rsid w:val="00002748"/>
    <w:rsid w:val="00003C45"/>
    <w:rsid w:val="00005D9F"/>
    <w:rsid w:val="000142D9"/>
    <w:rsid w:val="00016AD4"/>
    <w:rsid w:val="00021337"/>
    <w:rsid w:val="0002296C"/>
    <w:rsid w:val="00023359"/>
    <w:rsid w:val="00042026"/>
    <w:rsid w:val="000420E0"/>
    <w:rsid w:val="0004497F"/>
    <w:rsid w:val="000535CE"/>
    <w:rsid w:val="00053A05"/>
    <w:rsid w:val="00061FEC"/>
    <w:rsid w:val="00063C6C"/>
    <w:rsid w:val="00063D8C"/>
    <w:rsid w:val="0006727E"/>
    <w:rsid w:val="0007039E"/>
    <w:rsid w:val="000713CC"/>
    <w:rsid w:val="00075527"/>
    <w:rsid w:val="0009109F"/>
    <w:rsid w:val="00092EBB"/>
    <w:rsid w:val="0009694E"/>
    <w:rsid w:val="000A19D3"/>
    <w:rsid w:val="000A29CB"/>
    <w:rsid w:val="000A584F"/>
    <w:rsid w:val="000A6602"/>
    <w:rsid w:val="000B66EB"/>
    <w:rsid w:val="000C7AB1"/>
    <w:rsid w:val="000D202F"/>
    <w:rsid w:val="000D2C8F"/>
    <w:rsid w:val="000D3B35"/>
    <w:rsid w:val="000D4A4E"/>
    <w:rsid w:val="000D59C8"/>
    <w:rsid w:val="000D7A1E"/>
    <w:rsid w:val="000E0443"/>
    <w:rsid w:val="000F2CD0"/>
    <w:rsid w:val="000F2FA7"/>
    <w:rsid w:val="000F2FB6"/>
    <w:rsid w:val="000F7206"/>
    <w:rsid w:val="00100DD3"/>
    <w:rsid w:val="001042B5"/>
    <w:rsid w:val="0010623A"/>
    <w:rsid w:val="0010726D"/>
    <w:rsid w:val="00110DF6"/>
    <w:rsid w:val="0011275F"/>
    <w:rsid w:val="00113178"/>
    <w:rsid w:val="001236DC"/>
    <w:rsid w:val="00130378"/>
    <w:rsid w:val="00145E25"/>
    <w:rsid w:val="0015780B"/>
    <w:rsid w:val="00160BB4"/>
    <w:rsid w:val="00163F7B"/>
    <w:rsid w:val="00167644"/>
    <w:rsid w:val="00176BB7"/>
    <w:rsid w:val="00177EBB"/>
    <w:rsid w:val="00182F2D"/>
    <w:rsid w:val="00195AE6"/>
    <w:rsid w:val="001A27F1"/>
    <w:rsid w:val="001B6635"/>
    <w:rsid w:val="001C2429"/>
    <w:rsid w:val="001D28C7"/>
    <w:rsid w:val="001E0878"/>
    <w:rsid w:val="001E222E"/>
    <w:rsid w:val="001E334A"/>
    <w:rsid w:val="002050B5"/>
    <w:rsid w:val="00206645"/>
    <w:rsid w:val="00217A61"/>
    <w:rsid w:val="00217E90"/>
    <w:rsid w:val="002237C6"/>
    <w:rsid w:val="002275EE"/>
    <w:rsid w:val="0023167C"/>
    <w:rsid w:val="00244C9A"/>
    <w:rsid w:val="0024722C"/>
    <w:rsid w:val="00254161"/>
    <w:rsid w:val="002667E5"/>
    <w:rsid w:val="002815F0"/>
    <w:rsid w:val="002825E0"/>
    <w:rsid w:val="00282C67"/>
    <w:rsid w:val="002846F0"/>
    <w:rsid w:val="00293EC3"/>
    <w:rsid w:val="002A6AB6"/>
    <w:rsid w:val="002B5ED2"/>
    <w:rsid w:val="002C4023"/>
    <w:rsid w:val="002C6B32"/>
    <w:rsid w:val="002E5616"/>
    <w:rsid w:val="002F4982"/>
    <w:rsid w:val="002F6353"/>
    <w:rsid w:val="00306BD5"/>
    <w:rsid w:val="00306CD2"/>
    <w:rsid w:val="003103E9"/>
    <w:rsid w:val="00331000"/>
    <w:rsid w:val="00333BA1"/>
    <w:rsid w:val="00335099"/>
    <w:rsid w:val="00337563"/>
    <w:rsid w:val="003377AE"/>
    <w:rsid w:val="003476F6"/>
    <w:rsid w:val="00354BFE"/>
    <w:rsid w:val="00364791"/>
    <w:rsid w:val="0036689D"/>
    <w:rsid w:val="00384495"/>
    <w:rsid w:val="0039503D"/>
    <w:rsid w:val="0039535B"/>
    <w:rsid w:val="003A105B"/>
    <w:rsid w:val="003A4425"/>
    <w:rsid w:val="003A472D"/>
    <w:rsid w:val="003A6E29"/>
    <w:rsid w:val="003B490F"/>
    <w:rsid w:val="003B4B7E"/>
    <w:rsid w:val="003C1F97"/>
    <w:rsid w:val="003D05AB"/>
    <w:rsid w:val="003D33F3"/>
    <w:rsid w:val="003D4852"/>
    <w:rsid w:val="003D5E9C"/>
    <w:rsid w:val="003E2858"/>
    <w:rsid w:val="003E7079"/>
    <w:rsid w:val="003F0648"/>
    <w:rsid w:val="003F0FC4"/>
    <w:rsid w:val="003F1C1D"/>
    <w:rsid w:val="003F30A4"/>
    <w:rsid w:val="0040119C"/>
    <w:rsid w:val="0041797F"/>
    <w:rsid w:val="00421FB5"/>
    <w:rsid w:val="004270DD"/>
    <w:rsid w:val="00431940"/>
    <w:rsid w:val="00432039"/>
    <w:rsid w:val="004360CC"/>
    <w:rsid w:val="00441713"/>
    <w:rsid w:val="00442199"/>
    <w:rsid w:val="00443176"/>
    <w:rsid w:val="00445918"/>
    <w:rsid w:val="00446CC0"/>
    <w:rsid w:val="004476C5"/>
    <w:rsid w:val="00456B6E"/>
    <w:rsid w:val="0045712F"/>
    <w:rsid w:val="004602A9"/>
    <w:rsid w:val="0046180A"/>
    <w:rsid w:val="00465792"/>
    <w:rsid w:val="00465FF3"/>
    <w:rsid w:val="00466F24"/>
    <w:rsid w:val="00472071"/>
    <w:rsid w:val="0047242C"/>
    <w:rsid w:val="00473D7F"/>
    <w:rsid w:val="00476842"/>
    <w:rsid w:val="00476FBF"/>
    <w:rsid w:val="00477959"/>
    <w:rsid w:val="00497E94"/>
    <w:rsid w:val="004A1EF8"/>
    <w:rsid w:val="004B018E"/>
    <w:rsid w:val="004B5178"/>
    <w:rsid w:val="004B750B"/>
    <w:rsid w:val="004D35E0"/>
    <w:rsid w:val="004D6E2B"/>
    <w:rsid w:val="004E4388"/>
    <w:rsid w:val="005068C9"/>
    <w:rsid w:val="00507BA7"/>
    <w:rsid w:val="00515CD4"/>
    <w:rsid w:val="005176BD"/>
    <w:rsid w:val="00517793"/>
    <w:rsid w:val="00520E9F"/>
    <w:rsid w:val="00521E32"/>
    <w:rsid w:val="00532742"/>
    <w:rsid w:val="005329A3"/>
    <w:rsid w:val="00540F24"/>
    <w:rsid w:val="00543600"/>
    <w:rsid w:val="005466CA"/>
    <w:rsid w:val="005474D3"/>
    <w:rsid w:val="00551D72"/>
    <w:rsid w:val="00553538"/>
    <w:rsid w:val="005600F7"/>
    <w:rsid w:val="00561A2F"/>
    <w:rsid w:val="005768C0"/>
    <w:rsid w:val="00577331"/>
    <w:rsid w:val="00586449"/>
    <w:rsid w:val="00595935"/>
    <w:rsid w:val="005A0A53"/>
    <w:rsid w:val="005A149B"/>
    <w:rsid w:val="005B233A"/>
    <w:rsid w:val="005E1CC2"/>
    <w:rsid w:val="005F2845"/>
    <w:rsid w:val="005F4F0E"/>
    <w:rsid w:val="006004BC"/>
    <w:rsid w:val="00601C03"/>
    <w:rsid w:val="00605029"/>
    <w:rsid w:val="00605930"/>
    <w:rsid w:val="00610ED7"/>
    <w:rsid w:val="00612C3B"/>
    <w:rsid w:val="00616A6F"/>
    <w:rsid w:val="00621B54"/>
    <w:rsid w:val="0062451F"/>
    <w:rsid w:val="006246D0"/>
    <w:rsid w:val="00631BC3"/>
    <w:rsid w:val="00633357"/>
    <w:rsid w:val="0063705F"/>
    <w:rsid w:val="00641847"/>
    <w:rsid w:val="00662844"/>
    <w:rsid w:val="00665E04"/>
    <w:rsid w:val="00667D31"/>
    <w:rsid w:val="0067005D"/>
    <w:rsid w:val="00674EF3"/>
    <w:rsid w:val="00676198"/>
    <w:rsid w:val="00676A9B"/>
    <w:rsid w:val="00680F7B"/>
    <w:rsid w:val="006828EF"/>
    <w:rsid w:val="00684FE4"/>
    <w:rsid w:val="006915FE"/>
    <w:rsid w:val="00696446"/>
    <w:rsid w:val="0069686F"/>
    <w:rsid w:val="00696BDA"/>
    <w:rsid w:val="006B245F"/>
    <w:rsid w:val="006B389E"/>
    <w:rsid w:val="006B3F26"/>
    <w:rsid w:val="006B771F"/>
    <w:rsid w:val="006D1BCD"/>
    <w:rsid w:val="006D76E3"/>
    <w:rsid w:val="006E2BBB"/>
    <w:rsid w:val="006E3643"/>
    <w:rsid w:val="006E3AD1"/>
    <w:rsid w:val="006E5BA7"/>
    <w:rsid w:val="006F1041"/>
    <w:rsid w:val="006F1749"/>
    <w:rsid w:val="006F1C31"/>
    <w:rsid w:val="006F3F8D"/>
    <w:rsid w:val="006F55CA"/>
    <w:rsid w:val="00700114"/>
    <w:rsid w:val="007021C8"/>
    <w:rsid w:val="00705E23"/>
    <w:rsid w:val="00707AA0"/>
    <w:rsid w:val="0071202E"/>
    <w:rsid w:val="00712228"/>
    <w:rsid w:val="00716C5A"/>
    <w:rsid w:val="00730C1A"/>
    <w:rsid w:val="00736982"/>
    <w:rsid w:val="00740769"/>
    <w:rsid w:val="00742078"/>
    <w:rsid w:val="007435A5"/>
    <w:rsid w:val="00743E01"/>
    <w:rsid w:val="00750523"/>
    <w:rsid w:val="007544A5"/>
    <w:rsid w:val="00775B5C"/>
    <w:rsid w:val="00775E04"/>
    <w:rsid w:val="00777303"/>
    <w:rsid w:val="00791C10"/>
    <w:rsid w:val="00791E23"/>
    <w:rsid w:val="007921D0"/>
    <w:rsid w:val="0079285A"/>
    <w:rsid w:val="007930C0"/>
    <w:rsid w:val="00796E09"/>
    <w:rsid w:val="007A634B"/>
    <w:rsid w:val="007A6CBA"/>
    <w:rsid w:val="007B1273"/>
    <w:rsid w:val="007B443F"/>
    <w:rsid w:val="007B672E"/>
    <w:rsid w:val="007C1F88"/>
    <w:rsid w:val="007D5FB7"/>
    <w:rsid w:val="007E13ED"/>
    <w:rsid w:val="007F21FB"/>
    <w:rsid w:val="007F2F8B"/>
    <w:rsid w:val="007F4129"/>
    <w:rsid w:val="007F6468"/>
    <w:rsid w:val="008034FF"/>
    <w:rsid w:val="00803EB1"/>
    <w:rsid w:val="00804C80"/>
    <w:rsid w:val="00805FDA"/>
    <w:rsid w:val="008071F0"/>
    <w:rsid w:val="00815032"/>
    <w:rsid w:val="00815C1F"/>
    <w:rsid w:val="00820361"/>
    <w:rsid w:val="008227C6"/>
    <w:rsid w:val="00826C3A"/>
    <w:rsid w:val="008309B7"/>
    <w:rsid w:val="008331C1"/>
    <w:rsid w:val="0083796C"/>
    <w:rsid w:val="00842AE9"/>
    <w:rsid w:val="00844119"/>
    <w:rsid w:val="008466C1"/>
    <w:rsid w:val="00846A9E"/>
    <w:rsid w:val="00850D72"/>
    <w:rsid w:val="00851826"/>
    <w:rsid w:val="008566B5"/>
    <w:rsid w:val="00860F07"/>
    <w:rsid w:val="00864874"/>
    <w:rsid w:val="00880299"/>
    <w:rsid w:val="008836B5"/>
    <w:rsid w:val="00890673"/>
    <w:rsid w:val="008A723A"/>
    <w:rsid w:val="008B1D85"/>
    <w:rsid w:val="008B38F0"/>
    <w:rsid w:val="008B7EED"/>
    <w:rsid w:val="008C48F1"/>
    <w:rsid w:val="008D41F3"/>
    <w:rsid w:val="008D6522"/>
    <w:rsid w:val="008E3E2A"/>
    <w:rsid w:val="008E5F6D"/>
    <w:rsid w:val="008F75B9"/>
    <w:rsid w:val="00900A4A"/>
    <w:rsid w:val="009025D5"/>
    <w:rsid w:val="009030C1"/>
    <w:rsid w:val="009102AC"/>
    <w:rsid w:val="00916101"/>
    <w:rsid w:val="0092240C"/>
    <w:rsid w:val="009315DE"/>
    <w:rsid w:val="00933710"/>
    <w:rsid w:val="00942F04"/>
    <w:rsid w:val="00945A25"/>
    <w:rsid w:val="009476DD"/>
    <w:rsid w:val="00950839"/>
    <w:rsid w:val="00961107"/>
    <w:rsid w:val="009615FD"/>
    <w:rsid w:val="00962369"/>
    <w:rsid w:val="00964C17"/>
    <w:rsid w:val="00966E15"/>
    <w:rsid w:val="00981735"/>
    <w:rsid w:val="009941AC"/>
    <w:rsid w:val="009A490B"/>
    <w:rsid w:val="009A583E"/>
    <w:rsid w:val="009B625F"/>
    <w:rsid w:val="009C7548"/>
    <w:rsid w:val="009D027A"/>
    <w:rsid w:val="009D28AC"/>
    <w:rsid w:val="009D4B8F"/>
    <w:rsid w:val="009D763C"/>
    <w:rsid w:val="009E056D"/>
    <w:rsid w:val="009E2FCD"/>
    <w:rsid w:val="009E5CE5"/>
    <w:rsid w:val="009F04D5"/>
    <w:rsid w:val="009F16A4"/>
    <w:rsid w:val="009F4AE5"/>
    <w:rsid w:val="00A0071A"/>
    <w:rsid w:val="00A01351"/>
    <w:rsid w:val="00A03C03"/>
    <w:rsid w:val="00A10C61"/>
    <w:rsid w:val="00A131BB"/>
    <w:rsid w:val="00A276BB"/>
    <w:rsid w:val="00A31FF6"/>
    <w:rsid w:val="00A40840"/>
    <w:rsid w:val="00A4226E"/>
    <w:rsid w:val="00A43180"/>
    <w:rsid w:val="00A437E9"/>
    <w:rsid w:val="00A4712A"/>
    <w:rsid w:val="00A51660"/>
    <w:rsid w:val="00A53607"/>
    <w:rsid w:val="00A63672"/>
    <w:rsid w:val="00A707FD"/>
    <w:rsid w:val="00A738A1"/>
    <w:rsid w:val="00A744ED"/>
    <w:rsid w:val="00A7761C"/>
    <w:rsid w:val="00A77A21"/>
    <w:rsid w:val="00A82C06"/>
    <w:rsid w:val="00A84883"/>
    <w:rsid w:val="00A87D59"/>
    <w:rsid w:val="00A94C91"/>
    <w:rsid w:val="00AA7B45"/>
    <w:rsid w:val="00AC7F8D"/>
    <w:rsid w:val="00AD0C2A"/>
    <w:rsid w:val="00AD19AF"/>
    <w:rsid w:val="00AD2171"/>
    <w:rsid w:val="00AF2EFF"/>
    <w:rsid w:val="00B040C6"/>
    <w:rsid w:val="00B05A06"/>
    <w:rsid w:val="00B05D6A"/>
    <w:rsid w:val="00B061A2"/>
    <w:rsid w:val="00B07A98"/>
    <w:rsid w:val="00B113D6"/>
    <w:rsid w:val="00B24D08"/>
    <w:rsid w:val="00B305C6"/>
    <w:rsid w:val="00B32168"/>
    <w:rsid w:val="00B3770F"/>
    <w:rsid w:val="00B43E45"/>
    <w:rsid w:val="00B443B9"/>
    <w:rsid w:val="00B5034E"/>
    <w:rsid w:val="00B53EFC"/>
    <w:rsid w:val="00B554C2"/>
    <w:rsid w:val="00B5779A"/>
    <w:rsid w:val="00B676C9"/>
    <w:rsid w:val="00B73911"/>
    <w:rsid w:val="00B73E9E"/>
    <w:rsid w:val="00B754BB"/>
    <w:rsid w:val="00B84B13"/>
    <w:rsid w:val="00B84B6B"/>
    <w:rsid w:val="00B90E1C"/>
    <w:rsid w:val="00B93A38"/>
    <w:rsid w:val="00BA1C6E"/>
    <w:rsid w:val="00BA42D1"/>
    <w:rsid w:val="00BB1FDA"/>
    <w:rsid w:val="00BC7B22"/>
    <w:rsid w:val="00BD52B9"/>
    <w:rsid w:val="00BE422E"/>
    <w:rsid w:val="00BF05B9"/>
    <w:rsid w:val="00BF1547"/>
    <w:rsid w:val="00BF1E2E"/>
    <w:rsid w:val="00C05070"/>
    <w:rsid w:val="00C15D63"/>
    <w:rsid w:val="00C16A76"/>
    <w:rsid w:val="00C179D9"/>
    <w:rsid w:val="00C20A15"/>
    <w:rsid w:val="00C2647C"/>
    <w:rsid w:val="00C26B91"/>
    <w:rsid w:val="00C2763D"/>
    <w:rsid w:val="00C32D27"/>
    <w:rsid w:val="00C351F8"/>
    <w:rsid w:val="00C35BAD"/>
    <w:rsid w:val="00C42434"/>
    <w:rsid w:val="00C45088"/>
    <w:rsid w:val="00C50517"/>
    <w:rsid w:val="00C55B2D"/>
    <w:rsid w:val="00C62C23"/>
    <w:rsid w:val="00C74176"/>
    <w:rsid w:val="00C748E8"/>
    <w:rsid w:val="00C76C5B"/>
    <w:rsid w:val="00C81366"/>
    <w:rsid w:val="00C83596"/>
    <w:rsid w:val="00C859DB"/>
    <w:rsid w:val="00C90FC4"/>
    <w:rsid w:val="00C911B8"/>
    <w:rsid w:val="00C93A63"/>
    <w:rsid w:val="00CA743A"/>
    <w:rsid w:val="00CB35D3"/>
    <w:rsid w:val="00CB42B0"/>
    <w:rsid w:val="00CB6FEA"/>
    <w:rsid w:val="00CC351D"/>
    <w:rsid w:val="00CC788D"/>
    <w:rsid w:val="00CD7ABD"/>
    <w:rsid w:val="00CE081B"/>
    <w:rsid w:val="00CE3069"/>
    <w:rsid w:val="00CE49E9"/>
    <w:rsid w:val="00CF1E5C"/>
    <w:rsid w:val="00D00BF2"/>
    <w:rsid w:val="00D012FF"/>
    <w:rsid w:val="00D0177F"/>
    <w:rsid w:val="00D162C6"/>
    <w:rsid w:val="00D20BF5"/>
    <w:rsid w:val="00D229AA"/>
    <w:rsid w:val="00D26F90"/>
    <w:rsid w:val="00D27DDA"/>
    <w:rsid w:val="00D314E0"/>
    <w:rsid w:val="00D3231B"/>
    <w:rsid w:val="00D40189"/>
    <w:rsid w:val="00D4340E"/>
    <w:rsid w:val="00D4772A"/>
    <w:rsid w:val="00D61BEF"/>
    <w:rsid w:val="00D63945"/>
    <w:rsid w:val="00D64D03"/>
    <w:rsid w:val="00D751E9"/>
    <w:rsid w:val="00D759A7"/>
    <w:rsid w:val="00D77585"/>
    <w:rsid w:val="00D94485"/>
    <w:rsid w:val="00DA02BC"/>
    <w:rsid w:val="00DA4E30"/>
    <w:rsid w:val="00DA72E9"/>
    <w:rsid w:val="00DB2522"/>
    <w:rsid w:val="00DB45AF"/>
    <w:rsid w:val="00DB65FE"/>
    <w:rsid w:val="00DD2A70"/>
    <w:rsid w:val="00DE2057"/>
    <w:rsid w:val="00DE2DEC"/>
    <w:rsid w:val="00DE2EAD"/>
    <w:rsid w:val="00DF1CB7"/>
    <w:rsid w:val="00DF5314"/>
    <w:rsid w:val="00E04016"/>
    <w:rsid w:val="00E14600"/>
    <w:rsid w:val="00E1581A"/>
    <w:rsid w:val="00E1646D"/>
    <w:rsid w:val="00E22802"/>
    <w:rsid w:val="00E503F9"/>
    <w:rsid w:val="00E51F0D"/>
    <w:rsid w:val="00E520EE"/>
    <w:rsid w:val="00E54683"/>
    <w:rsid w:val="00E57D16"/>
    <w:rsid w:val="00E60F58"/>
    <w:rsid w:val="00E62381"/>
    <w:rsid w:val="00E63099"/>
    <w:rsid w:val="00E667B5"/>
    <w:rsid w:val="00E67A2C"/>
    <w:rsid w:val="00E7459A"/>
    <w:rsid w:val="00E7507A"/>
    <w:rsid w:val="00E8051B"/>
    <w:rsid w:val="00E80C4E"/>
    <w:rsid w:val="00E83AAF"/>
    <w:rsid w:val="00E87140"/>
    <w:rsid w:val="00EB18CD"/>
    <w:rsid w:val="00EC04EF"/>
    <w:rsid w:val="00EC0778"/>
    <w:rsid w:val="00ED419E"/>
    <w:rsid w:val="00EE03A2"/>
    <w:rsid w:val="00EE057F"/>
    <w:rsid w:val="00EE3259"/>
    <w:rsid w:val="00EF275E"/>
    <w:rsid w:val="00EF317C"/>
    <w:rsid w:val="00EF5143"/>
    <w:rsid w:val="00EF685A"/>
    <w:rsid w:val="00EF6C0A"/>
    <w:rsid w:val="00F00ADD"/>
    <w:rsid w:val="00F00D19"/>
    <w:rsid w:val="00F06760"/>
    <w:rsid w:val="00F06A83"/>
    <w:rsid w:val="00F12126"/>
    <w:rsid w:val="00F12731"/>
    <w:rsid w:val="00F3089A"/>
    <w:rsid w:val="00F5279D"/>
    <w:rsid w:val="00F52DD8"/>
    <w:rsid w:val="00F642A8"/>
    <w:rsid w:val="00F64FDD"/>
    <w:rsid w:val="00F67918"/>
    <w:rsid w:val="00F76F73"/>
    <w:rsid w:val="00F83822"/>
    <w:rsid w:val="00F84E58"/>
    <w:rsid w:val="00FA0A86"/>
    <w:rsid w:val="00FA20F2"/>
    <w:rsid w:val="00FA388E"/>
    <w:rsid w:val="00FA48F5"/>
    <w:rsid w:val="00FA6529"/>
    <w:rsid w:val="00FB479A"/>
    <w:rsid w:val="00FB4905"/>
    <w:rsid w:val="00FB57A7"/>
    <w:rsid w:val="00FC5553"/>
    <w:rsid w:val="00FC5C73"/>
    <w:rsid w:val="00FC775C"/>
    <w:rsid w:val="00FD4DFD"/>
    <w:rsid w:val="00FD6089"/>
    <w:rsid w:val="00FD64CA"/>
    <w:rsid w:val="00FE1713"/>
    <w:rsid w:val="00FE312D"/>
    <w:rsid w:val="00FE3E01"/>
    <w:rsid w:val="00FF02A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6" type="connector" idref="#_x0000_s1132"/>
        <o:r id="V:Rule47" type="connector" idref="#_x0000_s1084"/>
        <o:r id="V:Rule48" type="connector" idref="#_x0000_s1100"/>
        <o:r id="V:Rule49" type="connector" idref="#_x0000_s1123"/>
        <o:r id="V:Rule50" type="connector" idref="#_x0000_s1080"/>
        <o:r id="V:Rule51" type="connector" idref="#_x0000_s1092"/>
        <o:r id="V:Rule52" type="connector" idref="#_x0000_s1081"/>
        <o:r id="V:Rule53" type="connector" idref="#_x0000_s1099"/>
        <o:r id="V:Rule54" type="connector" idref="#_x0000_s1118"/>
        <o:r id="V:Rule55" type="connector" idref="#_x0000_s1109"/>
        <o:r id="V:Rule56" type="connector" idref="#_x0000_s1107"/>
        <o:r id="V:Rule57" type="connector" idref="#_x0000_s1102"/>
        <o:r id="V:Rule58" type="connector" idref="#_x0000_s1119"/>
        <o:r id="V:Rule59" type="connector" idref="#_x0000_s1091"/>
        <o:r id="V:Rule60" type="connector" idref="#_x0000_s1093"/>
        <o:r id="V:Rule61" type="connector" idref="#_x0000_s1110"/>
        <o:r id="V:Rule62" type="connector" idref="#_x0000_s1090"/>
        <o:r id="V:Rule63" type="connector" idref="#_x0000_s1103"/>
        <o:r id="V:Rule64" type="connector" idref="#_x0000_s1083"/>
        <o:r id="V:Rule65" type="connector" idref="#_x0000_s1117"/>
        <o:r id="V:Rule66" type="connector" idref="#_x0000_s1113"/>
        <o:r id="V:Rule67" type="connector" idref="#_x0000_s1111"/>
        <o:r id="V:Rule68" type="connector" idref="#_x0000_s1104"/>
        <o:r id="V:Rule69" type="connector" idref="#_x0000_s1087"/>
        <o:r id="V:Rule70" type="connector" idref="#_x0000_s1089"/>
        <o:r id="V:Rule71" type="connector" idref="#_x0000_s1108"/>
        <o:r id="V:Rule72" type="connector" idref="#_x0000_s1116"/>
        <o:r id="V:Rule73" type="connector" idref="#_x0000_s1126"/>
        <o:r id="V:Rule74" type="connector" idref="#_x0000_s1082"/>
        <o:r id="V:Rule75" type="connector" idref="#_x0000_s1086"/>
        <o:r id="V:Rule76" type="connector" idref="#_x0000_s1114"/>
        <o:r id="V:Rule77" type="connector" idref="#_x0000_s1106"/>
        <o:r id="V:Rule78" type="connector" idref="#_x0000_s1088"/>
        <o:r id="V:Rule79" type="connector" idref="#_x0000_s1129"/>
        <o:r id="V:Rule80" type="connector" idref="#_x0000_s1120"/>
        <o:r id="V:Rule81" type="connector" idref="#_x0000_s1112"/>
        <o:r id="V:Rule82" type="connector" idref="#_x0000_s1124"/>
        <o:r id="V:Rule83" type="connector" idref="#_x0000_s1105"/>
        <o:r id="V:Rule84" type="connector" idref="#_x0000_s1101"/>
        <o:r id="V:Rule85" type="connector" idref="#_x0000_s1066"/>
        <o:r id="V:Rule86" type="connector" idref="#_x0000_s1098"/>
        <o:r id="V:Rule87" type="connector" idref="#_x0000_s1085"/>
        <o:r id="V:Rule88" type="connector" idref="#_x0000_s1128"/>
        <o:r id="V:Rule89" type="connector" idref="#_x0000_s1058"/>
        <o:r id="V:Rule9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D6"/>
    <w:rPr>
      <w:lang w:bidi="ar-DZ"/>
    </w:rPr>
  </w:style>
  <w:style w:type="paragraph" w:styleId="Titre1">
    <w:name w:val="heading 1"/>
    <w:basedOn w:val="Normal"/>
    <w:next w:val="Normal"/>
    <w:link w:val="Titre1Car"/>
    <w:uiPriority w:val="9"/>
    <w:qFormat/>
    <w:rsid w:val="00D31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F2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5099"/>
    <w:pPr>
      <w:ind w:left="720"/>
      <w:contextualSpacing/>
    </w:pPr>
  </w:style>
  <w:style w:type="paragraph" w:customStyle="1" w:styleId="Default">
    <w:name w:val="Default"/>
    <w:rsid w:val="00456B6E"/>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0A29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29CB"/>
    <w:rPr>
      <w:rFonts w:ascii="Tahoma" w:hAnsi="Tahoma" w:cs="Tahoma"/>
      <w:sz w:val="16"/>
      <w:szCs w:val="16"/>
      <w:lang w:bidi="ar-DZ"/>
    </w:rPr>
  </w:style>
  <w:style w:type="paragraph" w:styleId="En-tte">
    <w:name w:val="header"/>
    <w:basedOn w:val="Normal"/>
    <w:link w:val="En-tteCar"/>
    <w:uiPriority w:val="99"/>
    <w:unhideWhenUsed/>
    <w:rsid w:val="00844119"/>
    <w:pPr>
      <w:tabs>
        <w:tab w:val="center" w:pos="4536"/>
        <w:tab w:val="right" w:pos="9072"/>
      </w:tabs>
      <w:spacing w:after="0" w:line="240" w:lineRule="auto"/>
    </w:pPr>
  </w:style>
  <w:style w:type="character" w:customStyle="1" w:styleId="En-tteCar">
    <w:name w:val="En-tête Car"/>
    <w:basedOn w:val="Policepardfaut"/>
    <w:link w:val="En-tte"/>
    <w:uiPriority w:val="99"/>
    <w:rsid w:val="00844119"/>
    <w:rPr>
      <w:lang w:bidi="ar-DZ"/>
    </w:rPr>
  </w:style>
  <w:style w:type="paragraph" w:styleId="Pieddepage">
    <w:name w:val="footer"/>
    <w:basedOn w:val="Normal"/>
    <w:link w:val="PieddepageCar"/>
    <w:uiPriority w:val="99"/>
    <w:unhideWhenUsed/>
    <w:rsid w:val="008441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4119"/>
    <w:rPr>
      <w:lang w:bidi="ar-DZ"/>
    </w:rPr>
  </w:style>
  <w:style w:type="character" w:styleId="Numrodeligne">
    <w:name w:val="line number"/>
    <w:basedOn w:val="Policepardfaut"/>
    <w:uiPriority w:val="99"/>
    <w:semiHidden/>
    <w:unhideWhenUsed/>
    <w:rsid w:val="000F2CD0"/>
  </w:style>
  <w:style w:type="character" w:styleId="Lienhypertexte">
    <w:name w:val="Hyperlink"/>
    <w:basedOn w:val="Policepardfaut"/>
    <w:uiPriority w:val="99"/>
    <w:unhideWhenUsed/>
    <w:rsid w:val="00A4712A"/>
    <w:rPr>
      <w:color w:val="0000FF" w:themeColor="hyperlink"/>
      <w:u w:val="single"/>
    </w:rPr>
  </w:style>
  <w:style w:type="table" w:styleId="Grilledutableau">
    <w:name w:val="Table Grid"/>
    <w:basedOn w:val="TableauNormal"/>
    <w:uiPriority w:val="59"/>
    <w:rsid w:val="008566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uiPriority w:val="1"/>
    <w:qFormat/>
    <w:rsid w:val="000A584F"/>
    <w:pPr>
      <w:spacing w:after="0" w:line="240" w:lineRule="auto"/>
    </w:pPr>
    <w:rPr>
      <w:lang w:bidi="ar-DZ"/>
    </w:rPr>
  </w:style>
  <w:style w:type="character" w:customStyle="1" w:styleId="Titre1Car">
    <w:name w:val="Titre 1 Car"/>
    <w:basedOn w:val="Policepardfaut"/>
    <w:link w:val="Titre1"/>
    <w:uiPriority w:val="9"/>
    <w:rsid w:val="00D314E0"/>
    <w:rPr>
      <w:rFonts w:asciiTheme="majorHAnsi" w:eastAsiaTheme="majorEastAsia" w:hAnsiTheme="majorHAnsi" w:cstheme="majorBidi"/>
      <w:b/>
      <w:bCs/>
      <w:color w:val="365F91" w:themeColor="accent1" w:themeShade="BF"/>
      <w:sz w:val="28"/>
      <w:szCs w:val="28"/>
      <w:lang w:bidi="ar-DZ"/>
    </w:rPr>
  </w:style>
  <w:style w:type="paragraph" w:styleId="TM1">
    <w:name w:val="toc 1"/>
    <w:basedOn w:val="Normal"/>
    <w:next w:val="Normal"/>
    <w:autoRedefine/>
    <w:uiPriority w:val="39"/>
    <w:unhideWhenUsed/>
    <w:qFormat/>
    <w:rsid w:val="00D314E0"/>
    <w:pPr>
      <w:spacing w:after="0" w:line="240" w:lineRule="auto"/>
    </w:pPr>
    <w:rPr>
      <w:rFonts w:ascii="Times New Roman" w:hAnsi="Times New Roman"/>
      <w:sz w:val="24"/>
    </w:rPr>
  </w:style>
  <w:style w:type="paragraph" w:styleId="TM2">
    <w:name w:val="toc 2"/>
    <w:basedOn w:val="Normal"/>
    <w:next w:val="Normal"/>
    <w:autoRedefine/>
    <w:uiPriority w:val="39"/>
    <w:unhideWhenUsed/>
    <w:qFormat/>
    <w:rsid w:val="00D314E0"/>
    <w:pPr>
      <w:spacing w:after="0" w:line="240" w:lineRule="auto"/>
      <w:ind w:firstLine="709"/>
    </w:pPr>
    <w:rPr>
      <w:rFonts w:ascii="Times New Roman" w:hAnsi="Times New Roman"/>
      <w:sz w:val="24"/>
    </w:rPr>
  </w:style>
  <w:style w:type="paragraph" w:styleId="TM3">
    <w:name w:val="toc 3"/>
    <w:basedOn w:val="Normal"/>
    <w:next w:val="Normal"/>
    <w:autoRedefine/>
    <w:uiPriority w:val="39"/>
    <w:unhideWhenUsed/>
    <w:qFormat/>
    <w:rsid w:val="00D314E0"/>
    <w:pPr>
      <w:spacing w:after="0" w:line="240" w:lineRule="auto"/>
      <w:ind w:firstLine="1077"/>
    </w:pPr>
    <w:rPr>
      <w:rFonts w:ascii="Times New Roman" w:hAnsi="Times New Roman"/>
      <w:sz w:val="24"/>
    </w:rPr>
  </w:style>
  <w:style w:type="paragraph" w:styleId="TM4">
    <w:name w:val="toc 4"/>
    <w:basedOn w:val="Normal"/>
    <w:next w:val="Normal"/>
    <w:autoRedefine/>
    <w:uiPriority w:val="39"/>
    <w:semiHidden/>
    <w:unhideWhenUsed/>
    <w:qFormat/>
    <w:rsid w:val="00D314E0"/>
    <w:pPr>
      <w:spacing w:after="0" w:line="240" w:lineRule="auto"/>
      <w:ind w:left="1276" w:firstLine="357"/>
    </w:pPr>
    <w:rPr>
      <w:rFonts w:ascii="Times New Roman" w:hAnsi="Times New Roman"/>
      <w:sz w:val="24"/>
    </w:rPr>
  </w:style>
  <w:style w:type="character" w:customStyle="1" w:styleId="Titre2Car">
    <w:name w:val="Titre 2 Car"/>
    <w:basedOn w:val="Policepardfaut"/>
    <w:link w:val="Titre2"/>
    <w:uiPriority w:val="9"/>
    <w:semiHidden/>
    <w:rsid w:val="005F2845"/>
    <w:rPr>
      <w:rFonts w:asciiTheme="majorHAnsi" w:eastAsiaTheme="majorEastAsia" w:hAnsiTheme="majorHAnsi" w:cstheme="majorBidi"/>
      <w:b/>
      <w:bCs/>
      <w:color w:val="4F81BD" w:themeColor="accent1"/>
      <w:sz w:val="26"/>
      <w:szCs w:val="26"/>
      <w:lang w:bidi="ar-DZ"/>
    </w:rPr>
  </w:style>
  <w:style w:type="character" w:styleId="Marquedecommentaire">
    <w:name w:val="annotation reference"/>
    <w:basedOn w:val="Policepardfaut"/>
    <w:uiPriority w:val="99"/>
    <w:semiHidden/>
    <w:unhideWhenUsed/>
    <w:rsid w:val="009D763C"/>
    <w:rPr>
      <w:sz w:val="16"/>
      <w:szCs w:val="16"/>
    </w:rPr>
  </w:style>
  <w:style w:type="paragraph" w:styleId="Commentaire">
    <w:name w:val="annotation text"/>
    <w:basedOn w:val="Normal"/>
    <w:link w:val="CommentaireCar"/>
    <w:uiPriority w:val="99"/>
    <w:semiHidden/>
    <w:unhideWhenUsed/>
    <w:rsid w:val="009D763C"/>
    <w:pPr>
      <w:spacing w:line="240" w:lineRule="auto"/>
    </w:pPr>
    <w:rPr>
      <w:sz w:val="20"/>
      <w:szCs w:val="20"/>
    </w:rPr>
  </w:style>
  <w:style w:type="character" w:customStyle="1" w:styleId="CommentaireCar">
    <w:name w:val="Commentaire Car"/>
    <w:basedOn w:val="Policepardfaut"/>
    <w:link w:val="Commentaire"/>
    <w:uiPriority w:val="99"/>
    <w:semiHidden/>
    <w:rsid w:val="009D763C"/>
    <w:rPr>
      <w:sz w:val="20"/>
      <w:szCs w:val="20"/>
      <w:lang w:bidi="ar-DZ"/>
    </w:rPr>
  </w:style>
  <w:style w:type="paragraph" w:styleId="Objetducommentaire">
    <w:name w:val="annotation subject"/>
    <w:basedOn w:val="Commentaire"/>
    <w:next w:val="Commentaire"/>
    <w:link w:val="ObjetducommentaireCar"/>
    <w:uiPriority w:val="99"/>
    <w:semiHidden/>
    <w:unhideWhenUsed/>
    <w:rsid w:val="009D763C"/>
    <w:rPr>
      <w:b/>
      <w:bCs/>
    </w:rPr>
  </w:style>
  <w:style w:type="character" w:customStyle="1" w:styleId="ObjetducommentaireCar">
    <w:name w:val="Objet du commentaire Car"/>
    <w:basedOn w:val="CommentaireCar"/>
    <w:link w:val="Objetducommentaire"/>
    <w:uiPriority w:val="99"/>
    <w:semiHidden/>
    <w:rsid w:val="009D76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519A2AD3C24BA28E75176DAC51F8CE"/>
        <w:category>
          <w:name w:val="Général"/>
          <w:gallery w:val="placeholder"/>
        </w:category>
        <w:types>
          <w:type w:val="bbPlcHdr"/>
        </w:types>
        <w:behaviors>
          <w:behavior w:val="content"/>
        </w:behaviors>
        <w:guid w:val="{13C55173-6EC2-48DF-B1AA-A3ABE6564598}"/>
      </w:docPartPr>
      <w:docPartBody>
        <w:p w:rsidR="006349D6" w:rsidRDefault="00DF6EC4" w:rsidP="00DF6EC4">
          <w:pPr>
            <w:pStyle w:val="35519A2AD3C24BA28E75176DAC51F8CE"/>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F6EC4"/>
    <w:rsid w:val="002642BB"/>
    <w:rsid w:val="004E0723"/>
    <w:rsid w:val="004E6FDC"/>
    <w:rsid w:val="006349D6"/>
    <w:rsid w:val="00675535"/>
    <w:rsid w:val="006B45A8"/>
    <w:rsid w:val="00791F92"/>
    <w:rsid w:val="007B5A06"/>
    <w:rsid w:val="008137F2"/>
    <w:rsid w:val="0088033A"/>
    <w:rsid w:val="0095057C"/>
    <w:rsid w:val="00B25DAD"/>
    <w:rsid w:val="00B736CE"/>
    <w:rsid w:val="00C5630C"/>
    <w:rsid w:val="00CA6F2E"/>
    <w:rsid w:val="00DF6EC4"/>
    <w:rsid w:val="00E23334"/>
    <w:rsid w:val="00F7174C"/>
    <w:rsid w:val="00F95D1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5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519A2AD3C24BA28E75176DAC51F8CE">
    <w:name w:val="35519A2AD3C24BA28E75176DAC51F8CE"/>
    <w:rsid w:val="00DF6E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AE6BB-A442-44D3-8B7C-047B147B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2217</Words>
  <Characters>12195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Chapitre III                                                            Présentation de l’entreprise</vt:lpstr>
    </vt:vector>
  </TitlesOfParts>
  <Company>Dual</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III                                                            Présentation de l’entreprise</dc:title>
  <dc:creator>Dual</dc:creator>
  <cp:lastModifiedBy>AIT ADDA</cp:lastModifiedBy>
  <cp:revision>2</cp:revision>
  <cp:lastPrinted>2012-09-02T23:44:00Z</cp:lastPrinted>
  <dcterms:created xsi:type="dcterms:W3CDTF">2012-09-05T18:58:00Z</dcterms:created>
  <dcterms:modified xsi:type="dcterms:W3CDTF">2012-09-05T18:58:00Z</dcterms:modified>
</cp:coreProperties>
</file>